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57" w:type="dxa"/>
        <w:tblLook w:val="04A0" w:firstRow="1" w:lastRow="0" w:firstColumn="1" w:lastColumn="0" w:noHBand="0" w:noVBand="1"/>
      </w:tblPr>
      <w:tblGrid>
        <w:gridCol w:w="1186"/>
        <w:gridCol w:w="290"/>
        <w:gridCol w:w="3934"/>
        <w:gridCol w:w="1887"/>
        <w:gridCol w:w="290"/>
        <w:gridCol w:w="2070"/>
      </w:tblGrid>
      <w:tr w:rsidR="00E9172A" w:rsidRPr="008E4CF8" w14:paraId="5ADDE5FF" w14:textId="77777777" w:rsidTr="00E9172A">
        <w:tc>
          <w:tcPr>
            <w:tcW w:w="9657" w:type="dxa"/>
            <w:gridSpan w:val="6"/>
            <w:tcBorders>
              <w:top w:val="nil"/>
              <w:left w:val="nil"/>
              <w:right w:val="nil"/>
            </w:tcBorders>
          </w:tcPr>
          <w:p w14:paraId="47D4C92F" w14:textId="77777777" w:rsidR="00E9172A" w:rsidRPr="00E9172A" w:rsidRDefault="00E9172A" w:rsidP="00E9172A">
            <w:pPr>
              <w:jc w:val="center"/>
              <w:rPr>
                <w:rFonts w:ascii="Times New Roman" w:hAnsi="Times New Roman" w:cs="Times New Roman"/>
                <w:b/>
              </w:rPr>
            </w:pPr>
            <w:r w:rsidRPr="00E9172A">
              <w:rPr>
                <w:rFonts w:ascii="Times New Roman" w:hAnsi="Times New Roman" w:cs="Times New Roman"/>
                <w:b/>
              </w:rPr>
              <w:t>LEARNING PROFILE FOR ASSIGNMENT#_</w:t>
            </w:r>
            <w:r w:rsidR="00756D82">
              <w:rPr>
                <w:rFonts w:ascii="Times New Roman" w:hAnsi="Times New Roman" w:cs="Times New Roman"/>
                <w:b/>
              </w:rPr>
              <w:t>1</w:t>
            </w:r>
            <w:r w:rsidRPr="00E9172A">
              <w:rPr>
                <w:rFonts w:ascii="Times New Roman" w:hAnsi="Times New Roman" w:cs="Times New Roman"/>
                <w:b/>
              </w:rPr>
              <w:t>_____ AND QUESTION#_</w:t>
            </w:r>
            <w:r w:rsidR="00756D82">
              <w:rPr>
                <w:rFonts w:ascii="Times New Roman" w:hAnsi="Times New Roman" w:cs="Times New Roman"/>
                <w:b/>
              </w:rPr>
              <w:t>1</w:t>
            </w:r>
            <w:r w:rsidRPr="00E9172A">
              <w:rPr>
                <w:rFonts w:ascii="Times New Roman" w:hAnsi="Times New Roman" w:cs="Times New Roman"/>
                <w:b/>
              </w:rPr>
              <w:t>_______</w:t>
            </w:r>
          </w:p>
          <w:p w14:paraId="4936EAE3" w14:textId="77777777" w:rsidR="00E9172A" w:rsidRPr="00E9172A" w:rsidRDefault="00E9172A">
            <w:pPr>
              <w:rPr>
                <w:rFonts w:ascii="Times New Roman" w:hAnsi="Times New Roman" w:cs="Times New Roman"/>
              </w:rPr>
            </w:pPr>
          </w:p>
        </w:tc>
      </w:tr>
      <w:tr w:rsidR="008E4CF8" w:rsidRPr="008E4CF8" w14:paraId="224965DA" w14:textId="77777777" w:rsidTr="00E9172A">
        <w:tc>
          <w:tcPr>
            <w:tcW w:w="1186" w:type="dxa"/>
          </w:tcPr>
          <w:p w14:paraId="0DCD582F" w14:textId="77777777" w:rsidR="008E4CF8" w:rsidRPr="008E4CF8" w:rsidRDefault="008E4CF8">
            <w:pPr>
              <w:rPr>
                <w:rFonts w:ascii="Times New Roman" w:hAnsi="Times New Roman" w:cs="Times New Roman"/>
                <w:i/>
              </w:rPr>
            </w:pPr>
            <w:r w:rsidRPr="008E4CF8">
              <w:rPr>
                <w:rFonts w:ascii="Times New Roman" w:hAnsi="Times New Roman" w:cs="Times New Roman"/>
                <w:i/>
              </w:rPr>
              <w:t>Name</w:t>
            </w:r>
          </w:p>
        </w:tc>
        <w:tc>
          <w:tcPr>
            <w:tcW w:w="290" w:type="dxa"/>
          </w:tcPr>
          <w:p w14:paraId="19BCAFCF"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76B15C88" w14:textId="77777777" w:rsidR="008E4CF8" w:rsidRPr="008E4CF8" w:rsidRDefault="00756D82">
            <w:pPr>
              <w:rPr>
                <w:rFonts w:ascii="Times New Roman" w:hAnsi="Times New Roman" w:cs="Times New Roman"/>
                <w:i/>
              </w:rPr>
            </w:pPr>
            <w:r>
              <w:rPr>
                <w:rFonts w:ascii="Times New Roman" w:hAnsi="Times New Roman" w:cs="Times New Roman"/>
                <w:i/>
              </w:rPr>
              <w:t>Steven Morrissey</w:t>
            </w:r>
          </w:p>
        </w:tc>
        <w:tc>
          <w:tcPr>
            <w:tcW w:w="1887" w:type="dxa"/>
          </w:tcPr>
          <w:p w14:paraId="0D37C06D" w14:textId="77777777" w:rsidR="008E4CF8" w:rsidRPr="008E4CF8" w:rsidRDefault="008E4CF8">
            <w:pPr>
              <w:rPr>
                <w:rFonts w:ascii="Times New Roman" w:hAnsi="Times New Roman" w:cs="Times New Roman"/>
                <w:i/>
              </w:rPr>
            </w:pPr>
            <w:r w:rsidRPr="008E4CF8">
              <w:rPr>
                <w:rFonts w:ascii="Times New Roman" w:hAnsi="Times New Roman" w:cs="Times New Roman"/>
                <w:i/>
              </w:rPr>
              <w:t>Due Date</w:t>
            </w:r>
          </w:p>
        </w:tc>
        <w:tc>
          <w:tcPr>
            <w:tcW w:w="290" w:type="dxa"/>
          </w:tcPr>
          <w:p w14:paraId="2EDDC22E"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0C6F3B7A" w14:textId="77777777" w:rsidR="008E4CF8" w:rsidRPr="008E4CF8" w:rsidRDefault="008E4CF8">
            <w:pPr>
              <w:rPr>
                <w:rFonts w:ascii="Times New Roman" w:hAnsi="Times New Roman" w:cs="Times New Roman"/>
                <w:i/>
              </w:rPr>
            </w:pPr>
          </w:p>
        </w:tc>
      </w:tr>
      <w:tr w:rsidR="008E4CF8" w:rsidRPr="008E4CF8" w14:paraId="10812696" w14:textId="77777777" w:rsidTr="00E9172A">
        <w:tc>
          <w:tcPr>
            <w:tcW w:w="1186" w:type="dxa"/>
          </w:tcPr>
          <w:p w14:paraId="74D52E50" w14:textId="77777777" w:rsidR="008E4CF8" w:rsidRPr="008E4CF8" w:rsidRDefault="008E4CF8">
            <w:pPr>
              <w:rPr>
                <w:rFonts w:ascii="Times New Roman" w:hAnsi="Times New Roman" w:cs="Times New Roman"/>
                <w:i/>
              </w:rPr>
            </w:pPr>
            <w:r w:rsidRPr="008E4CF8">
              <w:rPr>
                <w:rFonts w:ascii="Times New Roman" w:hAnsi="Times New Roman" w:cs="Times New Roman"/>
                <w:i/>
              </w:rPr>
              <w:t>Student ID</w:t>
            </w:r>
          </w:p>
        </w:tc>
        <w:tc>
          <w:tcPr>
            <w:tcW w:w="290" w:type="dxa"/>
          </w:tcPr>
          <w:p w14:paraId="315EB643"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3934" w:type="dxa"/>
          </w:tcPr>
          <w:p w14:paraId="19830448" w14:textId="16B991FB" w:rsidR="008E4CF8" w:rsidRPr="008E4CF8" w:rsidRDefault="00F81D57">
            <w:pPr>
              <w:rPr>
                <w:rFonts w:ascii="Times New Roman" w:hAnsi="Times New Roman" w:cs="Times New Roman"/>
                <w:i/>
              </w:rPr>
            </w:pPr>
            <w:r>
              <w:rPr>
                <w:rFonts w:ascii="Times New Roman" w:hAnsi="Times New Roman" w:cs="Times New Roman"/>
                <w:i/>
              </w:rPr>
              <w:t>3300222</w:t>
            </w:r>
          </w:p>
        </w:tc>
        <w:tc>
          <w:tcPr>
            <w:tcW w:w="1887" w:type="dxa"/>
          </w:tcPr>
          <w:p w14:paraId="5247ECC3" w14:textId="77777777" w:rsidR="008E4CF8" w:rsidRPr="008E4CF8" w:rsidRDefault="008E4CF8" w:rsidP="008E4CF8">
            <w:pPr>
              <w:rPr>
                <w:rFonts w:ascii="Times New Roman" w:hAnsi="Times New Roman" w:cs="Times New Roman"/>
                <w:i/>
              </w:rPr>
            </w:pPr>
            <w:r w:rsidRPr="008E4CF8">
              <w:rPr>
                <w:rFonts w:ascii="Times New Roman" w:hAnsi="Times New Roman" w:cs="Times New Roman"/>
                <w:i/>
              </w:rPr>
              <w:t>Submission Date</w:t>
            </w:r>
          </w:p>
        </w:tc>
        <w:tc>
          <w:tcPr>
            <w:tcW w:w="290" w:type="dxa"/>
          </w:tcPr>
          <w:p w14:paraId="2C52CDEE" w14:textId="77777777" w:rsidR="008E4CF8" w:rsidRPr="008E4CF8" w:rsidRDefault="008E4CF8">
            <w:pPr>
              <w:rPr>
                <w:rFonts w:ascii="Times New Roman" w:hAnsi="Times New Roman" w:cs="Times New Roman"/>
                <w:i/>
              </w:rPr>
            </w:pPr>
            <w:r w:rsidRPr="008E4CF8">
              <w:rPr>
                <w:rFonts w:ascii="Times New Roman" w:hAnsi="Times New Roman" w:cs="Times New Roman"/>
                <w:i/>
              </w:rPr>
              <w:t>:</w:t>
            </w:r>
          </w:p>
        </w:tc>
        <w:tc>
          <w:tcPr>
            <w:tcW w:w="2070" w:type="dxa"/>
          </w:tcPr>
          <w:p w14:paraId="7FB2FC2C" w14:textId="77777777" w:rsidR="008E4CF8" w:rsidRPr="008E4CF8" w:rsidRDefault="008E4CF8">
            <w:pPr>
              <w:rPr>
                <w:rFonts w:ascii="Times New Roman" w:hAnsi="Times New Roman" w:cs="Times New Roman"/>
                <w:i/>
              </w:rPr>
            </w:pPr>
          </w:p>
        </w:tc>
      </w:tr>
    </w:tbl>
    <w:p w14:paraId="45B2130C" w14:textId="77777777" w:rsidR="008E4CF8" w:rsidRDefault="008E4CF8">
      <w:pPr>
        <w:rPr>
          <w:rFonts w:ascii="Times New Roman" w:hAnsi="Times New Roman" w:cs="Times New Roman"/>
        </w:rPr>
      </w:pPr>
    </w:p>
    <w:p w14:paraId="5B9182EF" w14:textId="77777777" w:rsidR="008E4CF8" w:rsidRDefault="008E4CF8" w:rsidP="000A6223">
      <w:pPr>
        <w:rPr>
          <w:rFonts w:ascii="Times New Roman" w:hAnsi="Times New Roman" w:cs="Times New Roman"/>
        </w:rPr>
      </w:pPr>
      <w:r w:rsidRPr="00B37CE9">
        <w:rPr>
          <w:rFonts w:ascii="Times New Roman" w:hAnsi="Times New Roman" w:cs="Times New Roman"/>
          <w:b/>
        </w:rPr>
        <w:t>1. Problem Statement:</w:t>
      </w:r>
      <w:bookmarkStart w:id="0" w:name="_GoBack"/>
      <w:bookmarkEnd w:id="0"/>
    </w:p>
    <w:p w14:paraId="7858E0EA" w14:textId="77777777" w:rsidR="000A6223" w:rsidRPr="008E4CF8" w:rsidRDefault="000A6223" w:rsidP="000A6223">
      <w:pPr>
        <w:rPr>
          <w:rFonts w:ascii="Times New Roman" w:hAnsi="Times New Roman" w:cs="Times New Roman"/>
        </w:rPr>
      </w:pPr>
      <w:r>
        <w:t xml:space="preserve">Create a class named </w:t>
      </w:r>
      <w:proofErr w:type="spellStart"/>
      <w:r>
        <w:t>AddressBook</w:t>
      </w:r>
      <w:proofErr w:type="spellEnd"/>
      <w:r>
        <w:t xml:space="preserve"> that has the following field names: </w:t>
      </w:r>
      <w:proofErr w:type="spellStart"/>
      <w:r>
        <w:t>firstName</w:t>
      </w:r>
      <w:proofErr w:type="spellEnd"/>
      <w:r>
        <w:t xml:space="preserve">, </w:t>
      </w:r>
      <w:proofErr w:type="spellStart"/>
      <w:r>
        <w:t>middleName</w:t>
      </w:r>
      <w:proofErr w:type="spellEnd"/>
      <w:r>
        <w:t xml:space="preserve">, </w:t>
      </w:r>
      <w:proofErr w:type="spellStart"/>
      <w:r>
        <w:t>lastName</w:t>
      </w:r>
      <w:proofErr w:type="spellEnd"/>
      <w:r>
        <w:t xml:space="preserve">, </w:t>
      </w:r>
      <w:proofErr w:type="spellStart"/>
      <w:r>
        <w:t>homeAddress</w:t>
      </w:r>
      <w:proofErr w:type="spellEnd"/>
      <w:r>
        <w:t xml:space="preserve">, </w:t>
      </w:r>
      <w:proofErr w:type="spellStart"/>
      <w:r>
        <w:t>businessPhone</w:t>
      </w:r>
      <w:proofErr w:type="spellEnd"/>
      <w:r>
        <w:t xml:space="preserve">, </w:t>
      </w:r>
      <w:proofErr w:type="spellStart"/>
      <w:r>
        <w:t>homePhone</w:t>
      </w:r>
      <w:proofErr w:type="spellEnd"/>
      <w:r>
        <w:t xml:space="preserve">, cellphone, </w:t>
      </w:r>
      <w:proofErr w:type="spellStart"/>
      <w:r>
        <w:t>skypeId</w:t>
      </w:r>
      <w:proofErr w:type="spellEnd"/>
      <w:r>
        <w:t xml:space="preserve">, </w:t>
      </w:r>
      <w:proofErr w:type="spellStart"/>
      <w:r>
        <w:t>facebookId</w:t>
      </w:r>
      <w:proofErr w:type="spellEnd"/>
      <w:r>
        <w:t xml:space="preserve">, and </w:t>
      </w:r>
      <w:proofErr w:type="spellStart"/>
      <w:r>
        <w:t>personalWebSite</w:t>
      </w:r>
      <w:proofErr w:type="spellEnd"/>
      <w:r>
        <w:t xml:space="preserve">. Use appropriate data types to store the values for these fields in </w:t>
      </w:r>
      <w:proofErr w:type="spellStart"/>
      <w:r>
        <w:t>AddressBook</w:t>
      </w:r>
      <w:proofErr w:type="spellEnd"/>
      <w:r>
        <w:t xml:space="preserve"> objects. Create appropriate get and set methods to retrieve and assign values to these names. For example, </w:t>
      </w:r>
      <w:proofErr w:type="spellStart"/>
      <w:r>
        <w:t>getMiddleName</w:t>
      </w:r>
      <w:proofErr w:type="spellEnd"/>
      <w:r>
        <w:t>(</w:t>
      </w:r>
      <w:proofErr w:type="spellStart"/>
      <w:r>
        <w:t>viveAddressBook</w:t>
      </w:r>
      <w:proofErr w:type="spellEnd"/>
      <w:r>
        <w:t xml:space="preserve">) should return the middle name of the person </w:t>
      </w:r>
      <w:proofErr w:type="spellStart"/>
      <w:r>
        <w:t>Vive</w:t>
      </w:r>
      <w:proofErr w:type="spellEnd"/>
      <w:r>
        <w:t xml:space="preserve">. Similarly, </w:t>
      </w:r>
      <w:proofErr w:type="spellStart"/>
      <w:proofErr w:type="gramStart"/>
      <w:r>
        <w:t>vive.setPersonalWebsite</w:t>
      </w:r>
      <w:proofErr w:type="spellEnd"/>
      <w:proofErr w:type="gramEnd"/>
      <w:r>
        <w:t>(</w:t>
      </w:r>
      <w:proofErr w:type="spellStart"/>
      <w:r>
        <w:t>url</w:t>
      </w:r>
      <w:proofErr w:type="spellEnd"/>
      <w:r>
        <w:t xml:space="preserve">) should set the personal website of the person </w:t>
      </w:r>
      <w:proofErr w:type="spellStart"/>
      <w:r>
        <w:t>Vive</w:t>
      </w:r>
      <w:proofErr w:type="spellEnd"/>
      <w:r>
        <w:t xml:space="preserve"> to the specified URL object. Using the get and set methods, create a comparison method </w:t>
      </w:r>
      <w:proofErr w:type="spellStart"/>
      <w:proofErr w:type="gramStart"/>
      <w:r>
        <w:t>compareNames</w:t>
      </w:r>
      <w:proofErr w:type="spellEnd"/>
      <w:r>
        <w:t>(</w:t>
      </w:r>
      <w:proofErr w:type="gramEnd"/>
      <w:r>
        <w:t>name1, name2) that compares the first, middle, and last names of strings name1 and name2</w:t>
      </w:r>
    </w:p>
    <w:p w14:paraId="04B965E6" w14:textId="77777777" w:rsidR="008E4CF8" w:rsidRPr="00B37CE9" w:rsidRDefault="008E4CF8">
      <w:pPr>
        <w:rPr>
          <w:rFonts w:ascii="Times New Roman" w:hAnsi="Times New Roman" w:cs="Times New Roman"/>
          <w:b/>
        </w:rPr>
      </w:pPr>
      <w:r w:rsidRPr="00B37CE9">
        <w:rPr>
          <w:rFonts w:ascii="Times New Roman" w:hAnsi="Times New Roman" w:cs="Times New Roman"/>
          <w:b/>
        </w:rPr>
        <w:t xml:space="preserve">2. Description of the Code: </w:t>
      </w:r>
    </w:p>
    <w:p w14:paraId="5786E9D1" w14:textId="77777777" w:rsidR="00AE24EB" w:rsidRDefault="000A6223">
      <w:pPr>
        <w:rPr>
          <w:rFonts w:ascii="Times New Roman" w:hAnsi="Times New Roman" w:cs="Times New Roman"/>
        </w:rPr>
      </w:pPr>
      <w:r>
        <w:rPr>
          <w:rFonts w:ascii="Times New Roman" w:hAnsi="Times New Roman" w:cs="Times New Roman"/>
        </w:rPr>
        <w:t xml:space="preserve">Besides creating all the required and standard fields and getters and setters, the </w:t>
      </w:r>
      <w:proofErr w:type="spellStart"/>
      <w:proofErr w:type="gramStart"/>
      <w:r>
        <w:rPr>
          <w:rFonts w:ascii="Times New Roman" w:hAnsi="Times New Roman" w:cs="Times New Roman"/>
        </w:rPr>
        <w:t>compareNames</w:t>
      </w:r>
      <w:proofErr w:type="spellEnd"/>
      <w:r>
        <w:rPr>
          <w:rFonts w:ascii="Times New Roman" w:hAnsi="Times New Roman" w:cs="Times New Roman"/>
        </w:rPr>
        <w:t>(</w:t>
      </w:r>
      <w:proofErr w:type="gramEnd"/>
      <w:r>
        <w:rPr>
          <w:rFonts w:ascii="Times New Roman" w:hAnsi="Times New Roman" w:cs="Times New Roman"/>
        </w:rPr>
        <w:t>) function was written to check if the name Strings passed as parameters are equal.</w:t>
      </w:r>
    </w:p>
    <w:p w14:paraId="6DC4D8C8" w14:textId="77777777" w:rsidR="008E4CF8" w:rsidRDefault="008E4CF8">
      <w:pPr>
        <w:rPr>
          <w:rFonts w:ascii="Times New Roman" w:hAnsi="Times New Roman" w:cs="Times New Roman"/>
          <w:b/>
        </w:rPr>
      </w:pPr>
      <w:r w:rsidRPr="00B37CE9">
        <w:rPr>
          <w:rFonts w:ascii="Times New Roman" w:hAnsi="Times New Roman" w:cs="Times New Roman"/>
          <w:b/>
        </w:rPr>
        <w:t>3. Errors and Warnings:</w:t>
      </w:r>
    </w:p>
    <w:p w14:paraId="33BD530A" w14:textId="77777777" w:rsidR="009365B0" w:rsidRPr="009365B0" w:rsidRDefault="009365B0" w:rsidP="009365B0">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sidR="00635B64">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A00C1E" w:rsidRPr="00B37CE9" w14:paraId="6D839F91" w14:textId="77777777" w:rsidTr="00B37CE9">
        <w:tc>
          <w:tcPr>
            <w:tcW w:w="468" w:type="dxa"/>
            <w:vAlign w:val="center"/>
          </w:tcPr>
          <w:p w14:paraId="01276D25" w14:textId="77777777" w:rsidR="00A00C1E" w:rsidRPr="00B37CE9" w:rsidRDefault="00A00C1E" w:rsidP="00B37CE9">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6092D4FE" w14:textId="77777777" w:rsidR="00A00C1E" w:rsidRPr="00B37CE9" w:rsidRDefault="00A00C1E" w:rsidP="00B37CE9">
            <w:pPr>
              <w:rPr>
                <w:rFonts w:ascii="Times New Roman" w:hAnsi="Times New Roman" w:cs="Times New Roman"/>
                <w:b/>
              </w:rPr>
            </w:pPr>
            <w:r w:rsidRPr="00B37CE9">
              <w:rPr>
                <w:rFonts w:ascii="Times New Roman" w:hAnsi="Times New Roman" w:cs="Times New Roman"/>
                <w:b/>
              </w:rPr>
              <w:t>Errors</w:t>
            </w:r>
            <w:r w:rsidR="00B37CE9" w:rsidRPr="00B37CE9">
              <w:rPr>
                <w:rFonts w:ascii="Times New Roman" w:hAnsi="Times New Roman" w:cs="Times New Roman"/>
                <w:b/>
              </w:rPr>
              <w:t xml:space="preserve"> </w:t>
            </w:r>
            <w:r w:rsidRPr="00B37CE9">
              <w:rPr>
                <w:rFonts w:ascii="Times New Roman" w:hAnsi="Times New Roman" w:cs="Times New Roman"/>
                <w:b/>
              </w:rPr>
              <w:t>/</w:t>
            </w:r>
            <w:r w:rsidR="00B37CE9" w:rsidRPr="00B37CE9">
              <w:rPr>
                <w:rFonts w:ascii="Times New Roman" w:hAnsi="Times New Roman" w:cs="Times New Roman"/>
                <w:b/>
              </w:rPr>
              <w:t xml:space="preserve"> </w:t>
            </w:r>
            <w:r w:rsidRPr="00B37CE9">
              <w:rPr>
                <w:rFonts w:ascii="Times New Roman" w:hAnsi="Times New Roman" w:cs="Times New Roman"/>
                <w:b/>
              </w:rPr>
              <w:t>Warnings</w:t>
            </w:r>
          </w:p>
        </w:tc>
        <w:tc>
          <w:tcPr>
            <w:tcW w:w="4860" w:type="dxa"/>
            <w:vAlign w:val="center"/>
          </w:tcPr>
          <w:p w14:paraId="7C020916" w14:textId="77777777" w:rsidR="00A00C1E" w:rsidRPr="00B37CE9" w:rsidRDefault="00A00C1E" w:rsidP="00B37CE9">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75237D1C" w14:textId="77777777" w:rsidR="00A00C1E" w:rsidRPr="00B37CE9" w:rsidRDefault="00B37CE9" w:rsidP="00B37CE9">
            <w:pPr>
              <w:rPr>
                <w:rFonts w:ascii="Times New Roman" w:hAnsi="Times New Roman" w:cs="Times New Roman"/>
                <w:b/>
              </w:rPr>
            </w:pPr>
            <w:r w:rsidRPr="00B37CE9">
              <w:rPr>
                <w:rFonts w:ascii="Times New Roman" w:hAnsi="Times New Roman" w:cs="Times New Roman"/>
                <w:b/>
              </w:rPr>
              <w:t>How I solved them</w:t>
            </w:r>
          </w:p>
        </w:tc>
      </w:tr>
      <w:tr w:rsidR="00A00C1E" w14:paraId="301F811B" w14:textId="77777777" w:rsidTr="00B37CE9">
        <w:tc>
          <w:tcPr>
            <w:tcW w:w="468" w:type="dxa"/>
            <w:vAlign w:val="center"/>
          </w:tcPr>
          <w:p w14:paraId="6D8D7C61" w14:textId="77777777" w:rsidR="00A00C1E" w:rsidRDefault="00A00C1E" w:rsidP="00B37CE9">
            <w:pPr>
              <w:rPr>
                <w:rFonts w:ascii="Times New Roman" w:hAnsi="Times New Roman" w:cs="Times New Roman"/>
              </w:rPr>
            </w:pPr>
            <w:r>
              <w:rPr>
                <w:rFonts w:ascii="Times New Roman" w:hAnsi="Times New Roman" w:cs="Times New Roman"/>
              </w:rPr>
              <w:t>1</w:t>
            </w:r>
          </w:p>
        </w:tc>
        <w:tc>
          <w:tcPr>
            <w:tcW w:w="1170" w:type="dxa"/>
            <w:vAlign w:val="center"/>
          </w:tcPr>
          <w:p w14:paraId="67E97512" w14:textId="77777777" w:rsidR="00A00C1E" w:rsidRDefault="00AE24EB" w:rsidP="00B37CE9">
            <w:pPr>
              <w:jc w:val="center"/>
              <w:rPr>
                <w:rFonts w:ascii="Times New Roman" w:hAnsi="Times New Roman" w:cs="Times New Roman"/>
              </w:rPr>
            </w:pPr>
            <w:r>
              <w:rPr>
                <w:rFonts w:ascii="Times New Roman" w:hAnsi="Times New Roman" w:cs="Times New Roman"/>
              </w:rPr>
              <w:t>none</w:t>
            </w:r>
          </w:p>
        </w:tc>
        <w:tc>
          <w:tcPr>
            <w:tcW w:w="4860" w:type="dxa"/>
            <w:vAlign w:val="center"/>
          </w:tcPr>
          <w:p w14:paraId="023D19AC" w14:textId="77777777" w:rsidR="00B37CE9" w:rsidRDefault="00B37CE9" w:rsidP="00B37CE9">
            <w:pPr>
              <w:rPr>
                <w:rFonts w:ascii="Times New Roman" w:hAnsi="Times New Roman" w:cs="Times New Roman"/>
              </w:rPr>
            </w:pPr>
          </w:p>
        </w:tc>
        <w:tc>
          <w:tcPr>
            <w:tcW w:w="3078" w:type="dxa"/>
            <w:vAlign w:val="center"/>
          </w:tcPr>
          <w:p w14:paraId="7D0E7EB3" w14:textId="77777777" w:rsidR="00A00C1E" w:rsidRDefault="00A00C1E" w:rsidP="00B37CE9">
            <w:pPr>
              <w:rPr>
                <w:rFonts w:ascii="Times New Roman" w:hAnsi="Times New Roman" w:cs="Times New Roman"/>
              </w:rPr>
            </w:pPr>
          </w:p>
        </w:tc>
      </w:tr>
      <w:tr w:rsidR="00A00C1E" w14:paraId="22804309" w14:textId="77777777" w:rsidTr="00B37CE9">
        <w:tc>
          <w:tcPr>
            <w:tcW w:w="468" w:type="dxa"/>
            <w:vAlign w:val="center"/>
          </w:tcPr>
          <w:p w14:paraId="43A8BEC0" w14:textId="77777777" w:rsidR="00A00C1E" w:rsidRDefault="00A00C1E" w:rsidP="00B37CE9">
            <w:pPr>
              <w:rPr>
                <w:rFonts w:ascii="Times New Roman" w:hAnsi="Times New Roman" w:cs="Times New Roman"/>
              </w:rPr>
            </w:pPr>
            <w:r>
              <w:rPr>
                <w:rFonts w:ascii="Times New Roman" w:hAnsi="Times New Roman" w:cs="Times New Roman"/>
              </w:rPr>
              <w:t>2</w:t>
            </w:r>
          </w:p>
        </w:tc>
        <w:tc>
          <w:tcPr>
            <w:tcW w:w="1170" w:type="dxa"/>
            <w:vAlign w:val="center"/>
          </w:tcPr>
          <w:p w14:paraId="3BAAB2B4" w14:textId="77777777" w:rsidR="00A00C1E" w:rsidRDefault="00A00C1E" w:rsidP="00B37CE9">
            <w:pPr>
              <w:jc w:val="center"/>
              <w:rPr>
                <w:rFonts w:ascii="Times New Roman" w:hAnsi="Times New Roman" w:cs="Times New Roman"/>
              </w:rPr>
            </w:pPr>
          </w:p>
        </w:tc>
        <w:tc>
          <w:tcPr>
            <w:tcW w:w="4860" w:type="dxa"/>
            <w:vAlign w:val="center"/>
          </w:tcPr>
          <w:p w14:paraId="1E966CE6" w14:textId="77777777" w:rsidR="00B37CE9" w:rsidRDefault="00B37CE9" w:rsidP="00B37CE9">
            <w:pPr>
              <w:rPr>
                <w:rFonts w:ascii="Times New Roman" w:hAnsi="Times New Roman" w:cs="Times New Roman"/>
              </w:rPr>
            </w:pPr>
          </w:p>
        </w:tc>
        <w:tc>
          <w:tcPr>
            <w:tcW w:w="3078" w:type="dxa"/>
            <w:vAlign w:val="center"/>
          </w:tcPr>
          <w:p w14:paraId="0BDC6E4D" w14:textId="77777777" w:rsidR="00A00C1E" w:rsidRDefault="00A00C1E" w:rsidP="00B37CE9">
            <w:pPr>
              <w:rPr>
                <w:rFonts w:ascii="Times New Roman" w:hAnsi="Times New Roman" w:cs="Times New Roman"/>
              </w:rPr>
            </w:pPr>
          </w:p>
        </w:tc>
      </w:tr>
      <w:tr w:rsidR="00A00C1E" w14:paraId="72146702" w14:textId="77777777" w:rsidTr="00B37CE9">
        <w:tc>
          <w:tcPr>
            <w:tcW w:w="468" w:type="dxa"/>
            <w:vAlign w:val="center"/>
          </w:tcPr>
          <w:p w14:paraId="2D98798D" w14:textId="77777777" w:rsidR="00A00C1E" w:rsidRDefault="00A00C1E" w:rsidP="00B37CE9">
            <w:pPr>
              <w:rPr>
                <w:rFonts w:ascii="Times New Roman" w:hAnsi="Times New Roman" w:cs="Times New Roman"/>
              </w:rPr>
            </w:pPr>
            <w:r>
              <w:rPr>
                <w:rFonts w:ascii="Times New Roman" w:hAnsi="Times New Roman" w:cs="Times New Roman"/>
              </w:rPr>
              <w:t>3</w:t>
            </w:r>
          </w:p>
        </w:tc>
        <w:tc>
          <w:tcPr>
            <w:tcW w:w="1170" w:type="dxa"/>
            <w:vAlign w:val="center"/>
          </w:tcPr>
          <w:p w14:paraId="4D7BE26D" w14:textId="77777777" w:rsidR="00A00C1E" w:rsidRDefault="00A00C1E" w:rsidP="00B37CE9">
            <w:pPr>
              <w:jc w:val="center"/>
              <w:rPr>
                <w:rFonts w:ascii="Times New Roman" w:hAnsi="Times New Roman" w:cs="Times New Roman"/>
              </w:rPr>
            </w:pPr>
          </w:p>
        </w:tc>
        <w:tc>
          <w:tcPr>
            <w:tcW w:w="4860" w:type="dxa"/>
            <w:vAlign w:val="center"/>
          </w:tcPr>
          <w:p w14:paraId="24AA3F06" w14:textId="77777777" w:rsidR="00B37CE9" w:rsidRDefault="00B37CE9" w:rsidP="00B37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32409156" w14:textId="77777777" w:rsidR="00A00C1E" w:rsidRDefault="00A00C1E" w:rsidP="00B37CE9">
            <w:pPr>
              <w:rPr>
                <w:rFonts w:ascii="Times New Roman" w:hAnsi="Times New Roman" w:cs="Times New Roman"/>
              </w:rPr>
            </w:pPr>
          </w:p>
        </w:tc>
      </w:tr>
      <w:tr w:rsidR="00A00C1E" w14:paraId="525B2F7C" w14:textId="77777777" w:rsidTr="00B37CE9">
        <w:tc>
          <w:tcPr>
            <w:tcW w:w="468" w:type="dxa"/>
            <w:vAlign w:val="center"/>
          </w:tcPr>
          <w:p w14:paraId="13C09E9B" w14:textId="77777777" w:rsidR="00A00C1E" w:rsidRDefault="00A00C1E" w:rsidP="00B37CE9">
            <w:pPr>
              <w:rPr>
                <w:rFonts w:ascii="Times New Roman" w:hAnsi="Times New Roman" w:cs="Times New Roman"/>
              </w:rPr>
            </w:pPr>
            <w:r>
              <w:rPr>
                <w:rFonts w:ascii="Times New Roman" w:hAnsi="Times New Roman" w:cs="Times New Roman"/>
              </w:rPr>
              <w:t>4</w:t>
            </w:r>
          </w:p>
        </w:tc>
        <w:tc>
          <w:tcPr>
            <w:tcW w:w="1170" w:type="dxa"/>
            <w:vAlign w:val="center"/>
          </w:tcPr>
          <w:p w14:paraId="5F9162EB" w14:textId="77777777" w:rsidR="00A00C1E" w:rsidRDefault="00A00C1E" w:rsidP="00B37CE9">
            <w:pPr>
              <w:jc w:val="center"/>
              <w:rPr>
                <w:rFonts w:ascii="Times New Roman" w:hAnsi="Times New Roman" w:cs="Times New Roman"/>
              </w:rPr>
            </w:pPr>
          </w:p>
        </w:tc>
        <w:tc>
          <w:tcPr>
            <w:tcW w:w="4860" w:type="dxa"/>
            <w:vAlign w:val="center"/>
          </w:tcPr>
          <w:p w14:paraId="678CBD91" w14:textId="77777777" w:rsidR="00A00C1E" w:rsidRDefault="00A00C1E" w:rsidP="00B37CE9">
            <w:pPr>
              <w:rPr>
                <w:rFonts w:ascii="Times New Roman" w:hAnsi="Times New Roman" w:cs="Times New Roman"/>
              </w:rPr>
            </w:pPr>
          </w:p>
        </w:tc>
        <w:tc>
          <w:tcPr>
            <w:tcW w:w="3078" w:type="dxa"/>
            <w:vAlign w:val="center"/>
          </w:tcPr>
          <w:p w14:paraId="1D51489B" w14:textId="77777777" w:rsidR="00A00C1E" w:rsidRDefault="00A00C1E" w:rsidP="00B37CE9">
            <w:pPr>
              <w:rPr>
                <w:rFonts w:ascii="Times New Roman" w:hAnsi="Times New Roman" w:cs="Times New Roman"/>
              </w:rPr>
            </w:pPr>
          </w:p>
        </w:tc>
      </w:tr>
      <w:tr w:rsidR="00A00C1E" w14:paraId="585060FF" w14:textId="77777777" w:rsidTr="00B37CE9">
        <w:tc>
          <w:tcPr>
            <w:tcW w:w="468" w:type="dxa"/>
            <w:vAlign w:val="center"/>
          </w:tcPr>
          <w:p w14:paraId="0F398556" w14:textId="77777777" w:rsidR="00A00C1E" w:rsidRDefault="00A00C1E" w:rsidP="00B37CE9">
            <w:pPr>
              <w:rPr>
                <w:rFonts w:ascii="Times New Roman" w:hAnsi="Times New Roman" w:cs="Times New Roman"/>
              </w:rPr>
            </w:pPr>
            <w:r>
              <w:rPr>
                <w:rFonts w:ascii="Times New Roman" w:hAnsi="Times New Roman" w:cs="Times New Roman"/>
              </w:rPr>
              <w:t>5</w:t>
            </w:r>
          </w:p>
        </w:tc>
        <w:tc>
          <w:tcPr>
            <w:tcW w:w="1170" w:type="dxa"/>
            <w:vAlign w:val="center"/>
          </w:tcPr>
          <w:p w14:paraId="2CBCED30" w14:textId="77777777" w:rsidR="00A00C1E" w:rsidRDefault="00A00C1E" w:rsidP="00B37CE9">
            <w:pPr>
              <w:jc w:val="center"/>
              <w:rPr>
                <w:rFonts w:ascii="Times New Roman" w:hAnsi="Times New Roman" w:cs="Times New Roman"/>
              </w:rPr>
            </w:pPr>
          </w:p>
        </w:tc>
        <w:tc>
          <w:tcPr>
            <w:tcW w:w="4860" w:type="dxa"/>
            <w:vAlign w:val="center"/>
          </w:tcPr>
          <w:p w14:paraId="66E42613" w14:textId="77777777" w:rsidR="00A00C1E" w:rsidRDefault="00A00C1E" w:rsidP="00B37CE9">
            <w:pPr>
              <w:rPr>
                <w:rFonts w:ascii="Times New Roman" w:hAnsi="Times New Roman" w:cs="Times New Roman"/>
              </w:rPr>
            </w:pPr>
          </w:p>
        </w:tc>
        <w:tc>
          <w:tcPr>
            <w:tcW w:w="3078" w:type="dxa"/>
            <w:vAlign w:val="center"/>
          </w:tcPr>
          <w:p w14:paraId="5995865C" w14:textId="77777777" w:rsidR="00A00C1E" w:rsidRDefault="00A00C1E" w:rsidP="00B37CE9">
            <w:pPr>
              <w:rPr>
                <w:rFonts w:ascii="Times New Roman" w:hAnsi="Times New Roman" w:cs="Times New Roman"/>
              </w:rPr>
            </w:pPr>
          </w:p>
        </w:tc>
      </w:tr>
    </w:tbl>
    <w:p w14:paraId="1EA5EDDB" w14:textId="77777777" w:rsidR="008E4CF8" w:rsidRDefault="000A2E40">
      <w:pPr>
        <w:rPr>
          <w:rFonts w:ascii="Times New Roman" w:hAnsi="Times New Roman" w:cs="Times New Roman"/>
          <w:b/>
        </w:rPr>
      </w:pPr>
      <w:r>
        <w:rPr>
          <w:rFonts w:ascii="Times New Roman" w:hAnsi="Times New Roman" w:cs="Times New Roman"/>
          <w:b/>
        </w:rPr>
        <w:t>4</w:t>
      </w:r>
      <w:r w:rsidR="008E4CF8" w:rsidRPr="00B37CE9">
        <w:rPr>
          <w:rFonts w:ascii="Times New Roman" w:hAnsi="Times New Roman" w:cs="Times New Roman"/>
          <w:b/>
        </w:rPr>
        <w:t>. Sample Input and Output</w:t>
      </w:r>
      <w:r w:rsidR="00B37CE9" w:rsidRPr="00B37CE9">
        <w:rPr>
          <w:rFonts w:ascii="Times New Roman" w:hAnsi="Times New Roman" w:cs="Times New Roman"/>
          <w:b/>
        </w:rPr>
        <w:t>:</w:t>
      </w:r>
    </w:p>
    <w:p w14:paraId="5EA2AE84" w14:textId="77777777" w:rsidR="000A6223" w:rsidRPr="000A6223" w:rsidRDefault="000A6223">
      <w:pPr>
        <w:rPr>
          <w:rFonts w:ascii="Times New Roman" w:hAnsi="Times New Roman" w:cs="Times New Roman"/>
        </w:rPr>
      </w:pPr>
      <w:r w:rsidRPr="000A6223">
        <w:rPr>
          <w:rFonts w:ascii="Times New Roman" w:hAnsi="Times New Roman" w:cs="Times New Roman"/>
        </w:rPr>
        <w:t xml:space="preserve">Case 1: Create two </w:t>
      </w:r>
      <w:proofErr w:type="spellStart"/>
      <w:r w:rsidRPr="000A6223">
        <w:rPr>
          <w:rFonts w:ascii="Times New Roman" w:hAnsi="Times New Roman" w:cs="Times New Roman"/>
        </w:rPr>
        <w:t>AddressBook</w:t>
      </w:r>
      <w:proofErr w:type="spellEnd"/>
      <w:r w:rsidRPr="000A6223">
        <w:rPr>
          <w:rFonts w:ascii="Times New Roman" w:hAnsi="Times New Roman" w:cs="Times New Roman"/>
        </w:rPr>
        <w:t xml:space="preserve"> objects with the same </w:t>
      </w:r>
      <w:proofErr w:type="spellStart"/>
      <w:r w:rsidRPr="000A6223">
        <w:rPr>
          <w:rFonts w:ascii="Times New Roman" w:hAnsi="Times New Roman" w:cs="Times New Roman"/>
        </w:rPr>
        <w:t>firstN</w:t>
      </w:r>
      <w:r>
        <w:rPr>
          <w:rFonts w:ascii="Times New Roman" w:hAnsi="Times New Roman" w:cs="Times New Roman"/>
        </w:rPr>
        <w:t>a</w:t>
      </w:r>
      <w:r w:rsidRPr="000A6223">
        <w:rPr>
          <w:rFonts w:ascii="Times New Roman" w:hAnsi="Times New Roman" w:cs="Times New Roman"/>
        </w:rPr>
        <w:t>me</w:t>
      </w:r>
      <w:proofErr w:type="spellEnd"/>
      <w:r>
        <w:rPr>
          <w:rFonts w:ascii="Times New Roman" w:hAnsi="Times New Roman" w:cs="Times New Roman"/>
        </w:rPr>
        <w:t>,</w:t>
      </w:r>
      <w:r w:rsidRPr="000A6223">
        <w:rPr>
          <w:rFonts w:ascii="Times New Roman" w:hAnsi="Times New Roman" w:cs="Times New Roman"/>
        </w:rPr>
        <w:t xml:space="preserve"> </w:t>
      </w:r>
      <w:proofErr w:type="spellStart"/>
      <w:r w:rsidRPr="000A6223">
        <w:rPr>
          <w:rFonts w:ascii="Times New Roman" w:hAnsi="Times New Roman" w:cs="Times New Roman"/>
        </w:rPr>
        <w:t>middleName</w:t>
      </w:r>
      <w:proofErr w:type="spellEnd"/>
      <w:r w:rsidRPr="000A6223">
        <w:rPr>
          <w:rFonts w:ascii="Times New Roman" w:hAnsi="Times New Roman" w:cs="Times New Roman"/>
        </w:rPr>
        <w:t xml:space="preserve"> and </w:t>
      </w:r>
      <w:proofErr w:type="spellStart"/>
      <w:r w:rsidRPr="000A6223">
        <w:rPr>
          <w:rFonts w:ascii="Times New Roman" w:hAnsi="Times New Roman" w:cs="Times New Roman"/>
        </w:rPr>
        <w:t>lastName</w:t>
      </w:r>
      <w:proofErr w:type="spellEnd"/>
      <w:r w:rsidRPr="000A6223">
        <w:rPr>
          <w:rFonts w:ascii="Times New Roman" w:hAnsi="Times New Roman" w:cs="Times New Roman"/>
        </w:rPr>
        <w:t xml:space="preserve"> fields, and call </w:t>
      </w:r>
      <w:proofErr w:type="spellStart"/>
      <w:r w:rsidRPr="000A6223">
        <w:rPr>
          <w:rFonts w:ascii="Times New Roman" w:hAnsi="Times New Roman" w:cs="Times New Roman"/>
        </w:rPr>
        <w:t>compareName</w:t>
      </w:r>
      <w:proofErr w:type="spellEnd"/>
      <w:r w:rsidRPr="000A6223">
        <w:rPr>
          <w:rFonts w:ascii="Times New Roman" w:hAnsi="Times New Roman" w:cs="Times New Roman"/>
        </w:rPr>
        <w:t xml:space="preserve"> method to verify they match</w:t>
      </w:r>
    </w:p>
    <w:p w14:paraId="220DF47E" w14:textId="77777777" w:rsidR="000A6223" w:rsidRPr="000A6223" w:rsidRDefault="000A6223">
      <w:pPr>
        <w:rPr>
          <w:rFonts w:ascii="Times New Roman" w:hAnsi="Times New Roman" w:cs="Times New Roman"/>
        </w:rPr>
      </w:pPr>
      <w:r w:rsidRPr="000A6223">
        <w:rPr>
          <w:rFonts w:ascii="Times New Roman" w:hAnsi="Times New Roman" w:cs="Times New Roman"/>
        </w:rPr>
        <w:t xml:space="preserve">Case 2: Create two </w:t>
      </w:r>
      <w:proofErr w:type="spellStart"/>
      <w:r w:rsidRPr="000A6223">
        <w:rPr>
          <w:rFonts w:ascii="Times New Roman" w:hAnsi="Times New Roman" w:cs="Times New Roman"/>
        </w:rPr>
        <w:t>AddressBook</w:t>
      </w:r>
      <w:proofErr w:type="spellEnd"/>
      <w:r w:rsidRPr="000A6223">
        <w:rPr>
          <w:rFonts w:ascii="Times New Roman" w:hAnsi="Times New Roman" w:cs="Times New Roman"/>
        </w:rPr>
        <w:t xml:space="preserve"> objects with different </w:t>
      </w:r>
      <w:proofErr w:type="spellStart"/>
      <w:r w:rsidRPr="000A6223">
        <w:rPr>
          <w:rFonts w:ascii="Times New Roman" w:hAnsi="Times New Roman" w:cs="Times New Roman"/>
        </w:rPr>
        <w:t>firstN</w:t>
      </w:r>
      <w:r>
        <w:rPr>
          <w:rFonts w:ascii="Times New Roman" w:hAnsi="Times New Roman" w:cs="Times New Roman"/>
        </w:rPr>
        <w:t>a</w:t>
      </w:r>
      <w:r w:rsidRPr="000A6223">
        <w:rPr>
          <w:rFonts w:ascii="Times New Roman" w:hAnsi="Times New Roman" w:cs="Times New Roman"/>
        </w:rPr>
        <w:t>me</w:t>
      </w:r>
      <w:proofErr w:type="spellEnd"/>
      <w:r>
        <w:rPr>
          <w:rFonts w:ascii="Times New Roman" w:hAnsi="Times New Roman" w:cs="Times New Roman"/>
        </w:rPr>
        <w:t>,</w:t>
      </w:r>
      <w:r w:rsidRPr="000A6223">
        <w:rPr>
          <w:rFonts w:ascii="Times New Roman" w:hAnsi="Times New Roman" w:cs="Times New Roman"/>
        </w:rPr>
        <w:t xml:space="preserve"> </w:t>
      </w:r>
      <w:proofErr w:type="spellStart"/>
      <w:r w:rsidRPr="000A6223">
        <w:rPr>
          <w:rFonts w:ascii="Times New Roman" w:hAnsi="Times New Roman" w:cs="Times New Roman"/>
        </w:rPr>
        <w:t>middleName</w:t>
      </w:r>
      <w:proofErr w:type="spellEnd"/>
      <w:r w:rsidRPr="000A6223">
        <w:rPr>
          <w:rFonts w:ascii="Times New Roman" w:hAnsi="Times New Roman" w:cs="Times New Roman"/>
        </w:rPr>
        <w:t xml:space="preserve"> and </w:t>
      </w:r>
      <w:proofErr w:type="spellStart"/>
      <w:r w:rsidRPr="000A6223">
        <w:rPr>
          <w:rFonts w:ascii="Times New Roman" w:hAnsi="Times New Roman" w:cs="Times New Roman"/>
        </w:rPr>
        <w:t>lastName</w:t>
      </w:r>
      <w:proofErr w:type="spellEnd"/>
      <w:r w:rsidRPr="000A6223">
        <w:rPr>
          <w:rFonts w:ascii="Times New Roman" w:hAnsi="Times New Roman" w:cs="Times New Roman"/>
        </w:rPr>
        <w:t xml:space="preserve"> fields, and call </w:t>
      </w:r>
      <w:proofErr w:type="spellStart"/>
      <w:r w:rsidRPr="000A6223">
        <w:rPr>
          <w:rFonts w:ascii="Times New Roman" w:hAnsi="Times New Roman" w:cs="Times New Roman"/>
        </w:rPr>
        <w:t>compareName</w:t>
      </w:r>
      <w:proofErr w:type="spellEnd"/>
      <w:r w:rsidRPr="000A6223">
        <w:rPr>
          <w:rFonts w:ascii="Times New Roman" w:hAnsi="Times New Roman" w:cs="Times New Roman"/>
        </w:rPr>
        <w:t xml:space="preserve"> method to verify they do not match.</w:t>
      </w:r>
    </w:p>
    <w:p w14:paraId="0C6946E4" w14:textId="77777777" w:rsidR="008E4CF8" w:rsidRDefault="000A2E40">
      <w:pPr>
        <w:rPr>
          <w:rFonts w:ascii="Times New Roman" w:hAnsi="Times New Roman" w:cs="Times New Roman"/>
          <w:b/>
        </w:rPr>
      </w:pPr>
      <w:r>
        <w:rPr>
          <w:rFonts w:ascii="Times New Roman" w:hAnsi="Times New Roman" w:cs="Times New Roman"/>
          <w:b/>
        </w:rPr>
        <w:t>5</w:t>
      </w:r>
      <w:r w:rsidR="008E4CF8" w:rsidRPr="00B37CE9">
        <w:rPr>
          <w:rFonts w:ascii="Times New Roman" w:hAnsi="Times New Roman" w:cs="Times New Roman"/>
          <w:b/>
        </w:rPr>
        <w:t>. Discussion</w:t>
      </w:r>
      <w:r w:rsidR="00B37CE9" w:rsidRPr="00B37CE9">
        <w:rPr>
          <w:rFonts w:ascii="Times New Roman" w:hAnsi="Times New Roman" w:cs="Times New Roman"/>
          <w:b/>
        </w:rPr>
        <w:t>:</w:t>
      </w:r>
    </w:p>
    <w:p w14:paraId="3DD14663" w14:textId="77777777" w:rsidR="008E4CF8" w:rsidRDefault="000A6223" w:rsidP="0028090E">
      <w:pPr>
        <w:jc w:val="both"/>
        <w:rPr>
          <w:rFonts w:ascii="Times New Roman" w:hAnsi="Times New Roman" w:cs="Times New Roman"/>
        </w:rPr>
      </w:pPr>
      <w:r>
        <w:rPr>
          <w:rFonts w:ascii="Times New Roman" w:hAnsi="Times New Roman" w:cs="Times New Roman"/>
        </w:rPr>
        <w:t xml:space="preserve">The question did not make sense to me in the beginning, as it’s not how I would structure an “Address Book” class myself (returning String for compare names, having no data structure fields to hold data sets instead of single values, </w:t>
      </w:r>
      <w:proofErr w:type="spellStart"/>
      <w:r>
        <w:rPr>
          <w:rFonts w:ascii="Times New Roman" w:hAnsi="Times New Roman" w:cs="Times New Roman"/>
        </w:rPr>
        <w:t>etc</w:t>
      </w:r>
      <w:proofErr w:type="spellEnd"/>
      <w:r>
        <w:rPr>
          <w:rFonts w:ascii="Times New Roman" w:hAnsi="Times New Roman" w:cs="Times New Roman"/>
        </w:rPr>
        <w:t>…). I searched the forum and found other people with similar confusion and gained some understanding from their responses.</w:t>
      </w:r>
      <w:r w:rsidR="001B70FE">
        <w:rPr>
          <w:rFonts w:ascii="Times New Roman" w:hAnsi="Times New Roman" w:cs="Times New Roman"/>
        </w:rPr>
        <w:t xml:space="preserve"> I also found discrepancies between the API and the question, as it looks like they are passing in a name for </w:t>
      </w:r>
      <w:proofErr w:type="spellStart"/>
      <w:r w:rsidR="001B70FE">
        <w:rPr>
          <w:rFonts w:ascii="Times New Roman" w:hAnsi="Times New Roman" w:cs="Times New Roman"/>
        </w:rPr>
        <w:t>getMiddleName</w:t>
      </w:r>
      <w:proofErr w:type="spellEnd"/>
      <w:r w:rsidR="001B70FE">
        <w:rPr>
          <w:rFonts w:ascii="Times New Roman" w:hAnsi="Times New Roman" w:cs="Times New Roman"/>
        </w:rPr>
        <w:t xml:space="preserve"> which isn’t specified in the API.</w:t>
      </w: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E60159" w:rsidRPr="008E4CF8" w14:paraId="169DE91C" w14:textId="77777777" w:rsidTr="00D1309E">
        <w:tc>
          <w:tcPr>
            <w:tcW w:w="9657" w:type="dxa"/>
            <w:gridSpan w:val="6"/>
            <w:tcBorders>
              <w:top w:val="nil"/>
              <w:left w:val="nil"/>
              <w:right w:val="nil"/>
            </w:tcBorders>
          </w:tcPr>
          <w:p w14:paraId="2086083A" w14:textId="77777777" w:rsidR="00E60159" w:rsidRPr="00E9172A" w:rsidRDefault="00E60159" w:rsidP="00D1309E">
            <w:pPr>
              <w:jc w:val="center"/>
              <w:rPr>
                <w:rFonts w:ascii="Times New Roman" w:hAnsi="Times New Roman" w:cs="Times New Roman"/>
                <w:b/>
              </w:rPr>
            </w:pPr>
            <w:r w:rsidRPr="00E9172A">
              <w:rPr>
                <w:rFonts w:ascii="Times New Roman" w:hAnsi="Times New Roman" w:cs="Times New Roman"/>
                <w:b/>
              </w:rPr>
              <w:lastRenderedPageBreak/>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2</w:t>
            </w:r>
            <w:r w:rsidRPr="00E9172A">
              <w:rPr>
                <w:rFonts w:ascii="Times New Roman" w:hAnsi="Times New Roman" w:cs="Times New Roman"/>
                <w:b/>
              </w:rPr>
              <w:t>_______</w:t>
            </w:r>
          </w:p>
          <w:p w14:paraId="50F65EC1" w14:textId="77777777" w:rsidR="00E60159" w:rsidRPr="00E9172A" w:rsidRDefault="00E60159" w:rsidP="00D1309E">
            <w:pPr>
              <w:rPr>
                <w:rFonts w:ascii="Times New Roman" w:hAnsi="Times New Roman" w:cs="Times New Roman"/>
              </w:rPr>
            </w:pPr>
          </w:p>
        </w:tc>
      </w:tr>
      <w:tr w:rsidR="00E60159" w:rsidRPr="008E4CF8" w14:paraId="5A612958" w14:textId="77777777" w:rsidTr="00D1309E">
        <w:tc>
          <w:tcPr>
            <w:tcW w:w="1186" w:type="dxa"/>
          </w:tcPr>
          <w:p w14:paraId="4304863A"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Name</w:t>
            </w:r>
          </w:p>
        </w:tc>
        <w:tc>
          <w:tcPr>
            <w:tcW w:w="290" w:type="dxa"/>
          </w:tcPr>
          <w:p w14:paraId="1F9E3B9C"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w:t>
            </w:r>
          </w:p>
        </w:tc>
        <w:tc>
          <w:tcPr>
            <w:tcW w:w="3934" w:type="dxa"/>
          </w:tcPr>
          <w:p w14:paraId="14618FAA" w14:textId="77777777" w:rsidR="00E60159" w:rsidRPr="008E4CF8" w:rsidRDefault="00E60159" w:rsidP="00D1309E">
            <w:pPr>
              <w:rPr>
                <w:rFonts w:ascii="Times New Roman" w:hAnsi="Times New Roman" w:cs="Times New Roman"/>
                <w:i/>
              </w:rPr>
            </w:pPr>
            <w:r>
              <w:rPr>
                <w:rFonts w:ascii="Times New Roman" w:hAnsi="Times New Roman" w:cs="Times New Roman"/>
                <w:i/>
              </w:rPr>
              <w:t>Steven Morrissey</w:t>
            </w:r>
          </w:p>
        </w:tc>
        <w:tc>
          <w:tcPr>
            <w:tcW w:w="1887" w:type="dxa"/>
          </w:tcPr>
          <w:p w14:paraId="7DD124E0"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Due Date</w:t>
            </w:r>
          </w:p>
        </w:tc>
        <w:tc>
          <w:tcPr>
            <w:tcW w:w="290" w:type="dxa"/>
          </w:tcPr>
          <w:p w14:paraId="5B80A773"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w:t>
            </w:r>
          </w:p>
        </w:tc>
        <w:tc>
          <w:tcPr>
            <w:tcW w:w="2070" w:type="dxa"/>
          </w:tcPr>
          <w:p w14:paraId="71A4CD34" w14:textId="77777777" w:rsidR="00E60159" w:rsidRPr="008E4CF8" w:rsidRDefault="00E60159" w:rsidP="00D1309E">
            <w:pPr>
              <w:rPr>
                <w:rFonts w:ascii="Times New Roman" w:hAnsi="Times New Roman" w:cs="Times New Roman"/>
                <w:i/>
              </w:rPr>
            </w:pPr>
          </w:p>
        </w:tc>
      </w:tr>
      <w:tr w:rsidR="00E60159" w:rsidRPr="008E4CF8" w14:paraId="753B8648" w14:textId="77777777" w:rsidTr="00D1309E">
        <w:tc>
          <w:tcPr>
            <w:tcW w:w="1186" w:type="dxa"/>
          </w:tcPr>
          <w:p w14:paraId="5C7BECB5"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Student ID</w:t>
            </w:r>
          </w:p>
        </w:tc>
        <w:tc>
          <w:tcPr>
            <w:tcW w:w="290" w:type="dxa"/>
          </w:tcPr>
          <w:p w14:paraId="1934D07F"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w:t>
            </w:r>
          </w:p>
        </w:tc>
        <w:tc>
          <w:tcPr>
            <w:tcW w:w="3934" w:type="dxa"/>
          </w:tcPr>
          <w:p w14:paraId="1A2F4B77" w14:textId="058DA270" w:rsidR="00E60159" w:rsidRPr="008E4CF8" w:rsidRDefault="00F81D57" w:rsidP="00D1309E">
            <w:pPr>
              <w:rPr>
                <w:rFonts w:ascii="Times New Roman" w:hAnsi="Times New Roman" w:cs="Times New Roman"/>
                <w:i/>
              </w:rPr>
            </w:pPr>
            <w:r>
              <w:rPr>
                <w:rFonts w:ascii="Times New Roman" w:hAnsi="Times New Roman" w:cs="Times New Roman"/>
                <w:i/>
              </w:rPr>
              <w:t>3300222</w:t>
            </w:r>
          </w:p>
        </w:tc>
        <w:tc>
          <w:tcPr>
            <w:tcW w:w="1887" w:type="dxa"/>
          </w:tcPr>
          <w:p w14:paraId="236ED7F8"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Submission Date</w:t>
            </w:r>
          </w:p>
        </w:tc>
        <w:tc>
          <w:tcPr>
            <w:tcW w:w="290" w:type="dxa"/>
          </w:tcPr>
          <w:p w14:paraId="6E60005C" w14:textId="77777777" w:rsidR="00E60159" w:rsidRPr="008E4CF8" w:rsidRDefault="00E60159" w:rsidP="00D1309E">
            <w:pPr>
              <w:rPr>
                <w:rFonts w:ascii="Times New Roman" w:hAnsi="Times New Roman" w:cs="Times New Roman"/>
                <w:i/>
              </w:rPr>
            </w:pPr>
            <w:r w:rsidRPr="008E4CF8">
              <w:rPr>
                <w:rFonts w:ascii="Times New Roman" w:hAnsi="Times New Roman" w:cs="Times New Roman"/>
                <w:i/>
              </w:rPr>
              <w:t>:</w:t>
            </w:r>
          </w:p>
        </w:tc>
        <w:tc>
          <w:tcPr>
            <w:tcW w:w="2070" w:type="dxa"/>
          </w:tcPr>
          <w:p w14:paraId="73FABD42" w14:textId="77777777" w:rsidR="00E60159" w:rsidRPr="008E4CF8" w:rsidRDefault="00E60159" w:rsidP="00D1309E">
            <w:pPr>
              <w:rPr>
                <w:rFonts w:ascii="Times New Roman" w:hAnsi="Times New Roman" w:cs="Times New Roman"/>
                <w:i/>
              </w:rPr>
            </w:pPr>
          </w:p>
        </w:tc>
      </w:tr>
    </w:tbl>
    <w:p w14:paraId="079B7B5C" w14:textId="77777777" w:rsidR="00E60159" w:rsidRDefault="00E60159" w:rsidP="00E60159">
      <w:pPr>
        <w:rPr>
          <w:rFonts w:ascii="Times New Roman" w:hAnsi="Times New Roman" w:cs="Times New Roman"/>
        </w:rPr>
      </w:pPr>
    </w:p>
    <w:p w14:paraId="72D82DFE" w14:textId="77777777" w:rsidR="00E60159" w:rsidRDefault="00E60159" w:rsidP="00E60159">
      <w:pPr>
        <w:rPr>
          <w:rFonts w:ascii="Times New Roman" w:hAnsi="Times New Roman" w:cs="Times New Roman"/>
        </w:rPr>
      </w:pPr>
      <w:r w:rsidRPr="00B37CE9">
        <w:rPr>
          <w:rFonts w:ascii="Times New Roman" w:hAnsi="Times New Roman" w:cs="Times New Roman"/>
          <w:b/>
        </w:rPr>
        <w:t>1. Problem Statement:</w:t>
      </w:r>
    </w:p>
    <w:p w14:paraId="6A69649A" w14:textId="77777777" w:rsidR="00E60159" w:rsidRDefault="00E60159" w:rsidP="00E60159">
      <w:r>
        <w:t xml:space="preserve">Space Inc. will give a quarterly and annual bonus to its employees only if the savings of the quarter and/or the year are greater than or equal to quarterly minimum (monthly commitment x 3) and/or the annual minimum (monthly commitment x 12) amount, respectively. The quarterly bonus is 3% of eligible quarterly savings, and the annual bonus is 5% of annual savings if eligible. If the annual savings exceeds the committed amount by at least 25%, Space Inc. matches the additional savings (25% or above) as part of the annual bonus. I. An employee has committed to save $2000 per month. Her quarterly savings are as follows: Q1 – $5000, Q2 – $7000, Q3 – $4000, and Q4 – $8000. II. Another employee has committed to save $3000 per month. His quarterly savings are as follows: Q1 – $6000, Q2 – $9000, Q3 – $10000, and Q4 – $17000. Write a program to compute the total bonus amount earned by these two employees in the year. </w:t>
      </w:r>
    </w:p>
    <w:p w14:paraId="6845678C" w14:textId="77777777" w:rsidR="00E60159" w:rsidRPr="00B37CE9" w:rsidRDefault="00E60159" w:rsidP="00E60159">
      <w:pPr>
        <w:rPr>
          <w:rFonts w:ascii="Times New Roman" w:hAnsi="Times New Roman" w:cs="Times New Roman"/>
          <w:b/>
        </w:rPr>
      </w:pPr>
      <w:r w:rsidRPr="00B37CE9">
        <w:rPr>
          <w:rFonts w:ascii="Times New Roman" w:hAnsi="Times New Roman" w:cs="Times New Roman"/>
          <w:b/>
        </w:rPr>
        <w:t xml:space="preserve">2. Description of the Code: </w:t>
      </w:r>
    </w:p>
    <w:p w14:paraId="49A24C83" w14:textId="77777777" w:rsidR="00E60159" w:rsidRDefault="00E60159" w:rsidP="00E60159">
      <w:pPr>
        <w:rPr>
          <w:rFonts w:ascii="Times New Roman" w:hAnsi="Times New Roman" w:cs="Times New Roman"/>
        </w:rPr>
      </w:pPr>
      <w:r>
        <w:rPr>
          <w:rFonts w:ascii="Times New Roman" w:hAnsi="Times New Roman" w:cs="Times New Roman"/>
        </w:rPr>
        <w:t>Strategy was to create a list</w:t>
      </w:r>
      <w:r w:rsidR="00296273">
        <w:rPr>
          <w:rFonts w:ascii="Times New Roman" w:hAnsi="Times New Roman" w:cs="Times New Roman"/>
        </w:rPr>
        <w:t xml:space="preserve"> of all quart</w:t>
      </w:r>
      <w:r>
        <w:rPr>
          <w:rFonts w:ascii="Times New Roman" w:hAnsi="Times New Roman" w:cs="Times New Roman"/>
        </w:rPr>
        <w:t xml:space="preserve">erlies, then iterate through </w:t>
      </w:r>
      <w:r w:rsidR="00296273">
        <w:rPr>
          <w:rFonts w:ascii="Times New Roman" w:hAnsi="Times New Roman" w:cs="Times New Roman"/>
        </w:rPr>
        <w:t>to</w:t>
      </w:r>
      <w:r>
        <w:rPr>
          <w:rFonts w:ascii="Times New Roman" w:hAnsi="Times New Roman" w:cs="Times New Roman"/>
        </w:rPr>
        <w:t xml:space="preserve"> have less repeating code</w:t>
      </w:r>
      <w:r w:rsidR="00296273">
        <w:rPr>
          <w:rFonts w:ascii="Times New Roman" w:hAnsi="Times New Roman" w:cs="Times New Roman"/>
        </w:rPr>
        <w:t>. Finally calculate annual bonus and add it to the running total to be returned at the end of the method.</w:t>
      </w:r>
    </w:p>
    <w:p w14:paraId="725E1195" w14:textId="77777777" w:rsidR="00E60159" w:rsidRDefault="00E60159" w:rsidP="00E60159">
      <w:pPr>
        <w:rPr>
          <w:rFonts w:ascii="Times New Roman" w:hAnsi="Times New Roman" w:cs="Times New Roman"/>
          <w:b/>
        </w:rPr>
      </w:pPr>
      <w:r w:rsidRPr="00B37CE9">
        <w:rPr>
          <w:rFonts w:ascii="Times New Roman" w:hAnsi="Times New Roman" w:cs="Times New Roman"/>
          <w:b/>
        </w:rPr>
        <w:t>3. Errors and Warnings:</w:t>
      </w:r>
    </w:p>
    <w:p w14:paraId="1DD572B9" w14:textId="77777777" w:rsidR="00E60159" w:rsidRPr="009365B0" w:rsidRDefault="00E60159" w:rsidP="00E60159">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9576" w:type="dxa"/>
        <w:tblLayout w:type="fixed"/>
        <w:tblLook w:val="04A0" w:firstRow="1" w:lastRow="0" w:firstColumn="1" w:lastColumn="0" w:noHBand="0" w:noVBand="1"/>
      </w:tblPr>
      <w:tblGrid>
        <w:gridCol w:w="468"/>
        <w:gridCol w:w="1170"/>
        <w:gridCol w:w="4860"/>
        <w:gridCol w:w="3078"/>
      </w:tblGrid>
      <w:tr w:rsidR="00E60159" w:rsidRPr="00B37CE9" w14:paraId="1DE025F1" w14:textId="77777777" w:rsidTr="003269DE">
        <w:tc>
          <w:tcPr>
            <w:tcW w:w="468" w:type="dxa"/>
            <w:vAlign w:val="center"/>
          </w:tcPr>
          <w:p w14:paraId="209EE4C6" w14:textId="77777777" w:rsidR="00E60159" w:rsidRPr="00B37CE9" w:rsidRDefault="00E60159" w:rsidP="00D1309E">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0ABB30F0" w14:textId="77777777" w:rsidR="00E60159" w:rsidRPr="00B37CE9" w:rsidRDefault="00E60159" w:rsidP="00D1309E">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4A5112B8" w14:textId="77777777" w:rsidR="00E60159" w:rsidRPr="00B37CE9" w:rsidRDefault="00E60159" w:rsidP="00D1309E">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23480B24" w14:textId="77777777" w:rsidR="00E60159" w:rsidRPr="00B37CE9" w:rsidRDefault="00E60159" w:rsidP="00D1309E">
            <w:pPr>
              <w:rPr>
                <w:rFonts w:ascii="Times New Roman" w:hAnsi="Times New Roman" w:cs="Times New Roman"/>
                <w:b/>
              </w:rPr>
            </w:pPr>
            <w:r w:rsidRPr="00B37CE9">
              <w:rPr>
                <w:rFonts w:ascii="Times New Roman" w:hAnsi="Times New Roman" w:cs="Times New Roman"/>
                <w:b/>
              </w:rPr>
              <w:t>How I solved them</w:t>
            </w:r>
          </w:p>
        </w:tc>
      </w:tr>
      <w:tr w:rsidR="00E60159" w14:paraId="74543980" w14:textId="77777777" w:rsidTr="003269DE">
        <w:tc>
          <w:tcPr>
            <w:tcW w:w="468" w:type="dxa"/>
            <w:vAlign w:val="center"/>
          </w:tcPr>
          <w:p w14:paraId="3B1C5B6E" w14:textId="77777777" w:rsidR="00E60159" w:rsidRDefault="00E60159" w:rsidP="00D1309E">
            <w:pPr>
              <w:rPr>
                <w:rFonts w:ascii="Times New Roman" w:hAnsi="Times New Roman" w:cs="Times New Roman"/>
              </w:rPr>
            </w:pPr>
            <w:r>
              <w:rPr>
                <w:rFonts w:ascii="Times New Roman" w:hAnsi="Times New Roman" w:cs="Times New Roman"/>
              </w:rPr>
              <w:t>1</w:t>
            </w:r>
          </w:p>
        </w:tc>
        <w:tc>
          <w:tcPr>
            <w:tcW w:w="1170" w:type="dxa"/>
            <w:vAlign w:val="center"/>
          </w:tcPr>
          <w:p w14:paraId="49EC4C60" w14:textId="77777777" w:rsidR="00E60159" w:rsidRDefault="00296273" w:rsidP="00D1309E">
            <w:pPr>
              <w:jc w:val="center"/>
              <w:rPr>
                <w:rFonts w:ascii="Times New Roman" w:hAnsi="Times New Roman" w:cs="Times New Roman"/>
              </w:rPr>
            </w:pPr>
            <w:r>
              <w:rPr>
                <w:rFonts w:ascii="Times New Roman" w:hAnsi="Times New Roman" w:cs="Times New Roman"/>
              </w:rPr>
              <w:t>E1</w:t>
            </w:r>
          </w:p>
        </w:tc>
        <w:tc>
          <w:tcPr>
            <w:tcW w:w="4860" w:type="dxa"/>
            <w:vAlign w:val="center"/>
          </w:tcPr>
          <w:p w14:paraId="093AC84F" w14:textId="77777777" w:rsidR="00E60159" w:rsidRDefault="00296273" w:rsidP="00D1309E">
            <w:pPr>
              <w:rPr>
                <w:rFonts w:ascii="Times New Roman" w:hAnsi="Times New Roman" w:cs="Times New Roman"/>
              </w:rPr>
            </w:pPr>
            <w:r>
              <w:rPr>
                <w:rFonts w:ascii="Times New Roman" w:hAnsi="Times New Roman" w:cs="Times New Roman"/>
              </w:rPr>
              <w:t>Forgot the ‘&gt;’ before the ‘=’ in one of the if statements</w:t>
            </w:r>
          </w:p>
        </w:tc>
        <w:tc>
          <w:tcPr>
            <w:tcW w:w="3078" w:type="dxa"/>
            <w:vAlign w:val="center"/>
          </w:tcPr>
          <w:p w14:paraId="2F23327A" w14:textId="77777777" w:rsidR="00E60159" w:rsidRDefault="00296273" w:rsidP="00D1309E">
            <w:pPr>
              <w:rPr>
                <w:rFonts w:ascii="Times New Roman" w:hAnsi="Times New Roman" w:cs="Times New Roman"/>
              </w:rPr>
            </w:pPr>
            <w:r>
              <w:rPr>
                <w:rFonts w:ascii="Times New Roman" w:hAnsi="Times New Roman" w:cs="Times New Roman"/>
              </w:rPr>
              <w:t>Found at compile time and place the ‘&gt;’ in the logic</w:t>
            </w:r>
          </w:p>
        </w:tc>
      </w:tr>
      <w:tr w:rsidR="00E60159" w14:paraId="3C07CF89" w14:textId="77777777" w:rsidTr="003269DE">
        <w:tc>
          <w:tcPr>
            <w:tcW w:w="468" w:type="dxa"/>
            <w:vAlign w:val="center"/>
          </w:tcPr>
          <w:p w14:paraId="5E2ED2C4" w14:textId="77777777" w:rsidR="00E60159" w:rsidRDefault="00E60159" w:rsidP="00D1309E">
            <w:pPr>
              <w:rPr>
                <w:rFonts w:ascii="Times New Roman" w:hAnsi="Times New Roman" w:cs="Times New Roman"/>
              </w:rPr>
            </w:pPr>
            <w:r>
              <w:rPr>
                <w:rFonts w:ascii="Times New Roman" w:hAnsi="Times New Roman" w:cs="Times New Roman"/>
              </w:rPr>
              <w:t>2</w:t>
            </w:r>
          </w:p>
        </w:tc>
        <w:tc>
          <w:tcPr>
            <w:tcW w:w="1170" w:type="dxa"/>
            <w:vAlign w:val="center"/>
          </w:tcPr>
          <w:p w14:paraId="45589F5D" w14:textId="77777777" w:rsidR="00E60159" w:rsidRDefault="003269DE" w:rsidP="00D1309E">
            <w:pPr>
              <w:jc w:val="center"/>
              <w:rPr>
                <w:rFonts w:ascii="Times New Roman" w:hAnsi="Times New Roman" w:cs="Times New Roman"/>
              </w:rPr>
            </w:pPr>
            <w:r>
              <w:rPr>
                <w:rFonts w:ascii="Times New Roman" w:hAnsi="Times New Roman" w:cs="Times New Roman"/>
              </w:rPr>
              <w:t>E2</w:t>
            </w:r>
          </w:p>
        </w:tc>
        <w:tc>
          <w:tcPr>
            <w:tcW w:w="4860" w:type="dxa"/>
            <w:vAlign w:val="center"/>
          </w:tcPr>
          <w:p w14:paraId="73E69DC8" w14:textId="77777777" w:rsidR="00E60159" w:rsidRDefault="003269DE" w:rsidP="00D1309E">
            <w:pPr>
              <w:rPr>
                <w:rFonts w:ascii="Times New Roman" w:hAnsi="Times New Roman" w:cs="Times New Roman"/>
              </w:rPr>
            </w:pPr>
            <w:r>
              <w:rPr>
                <w:rFonts w:ascii="Times New Roman" w:hAnsi="Times New Roman" w:cs="Times New Roman"/>
              </w:rPr>
              <w:t xml:space="preserve">Used number formatter in the return statement of the method – </w:t>
            </w:r>
            <w:proofErr w:type="spellStart"/>
            <w:r>
              <w:rPr>
                <w:rFonts w:ascii="Times New Roman" w:hAnsi="Times New Roman" w:cs="Times New Roman"/>
              </w:rPr>
              <w:t>NumberFormatExcetion</w:t>
            </w:r>
            <w:proofErr w:type="spellEnd"/>
            <w:r>
              <w:rPr>
                <w:rFonts w:ascii="Times New Roman" w:hAnsi="Times New Roman" w:cs="Times New Roman"/>
              </w:rPr>
              <w:t>.</w:t>
            </w:r>
          </w:p>
        </w:tc>
        <w:tc>
          <w:tcPr>
            <w:tcW w:w="3078" w:type="dxa"/>
            <w:vAlign w:val="center"/>
          </w:tcPr>
          <w:p w14:paraId="713FEA2E" w14:textId="77777777" w:rsidR="00E60159" w:rsidRDefault="003269DE" w:rsidP="00D1309E">
            <w:pPr>
              <w:rPr>
                <w:rFonts w:ascii="Times New Roman" w:hAnsi="Times New Roman" w:cs="Times New Roman"/>
              </w:rPr>
            </w:pPr>
            <w:r>
              <w:rPr>
                <w:rFonts w:ascii="Times New Roman" w:hAnsi="Times New Roman" w:cs="Times New Roman"/>
              </w:rPr>
              <w:t>Moved the formatter to the main method where it can return a String and I don’t have to parse a double</w:t>
            </w:r>
          </w:p>
        </w:tc>
      </w:tr>
    </w:tbl>
    <w:p w14:paraId="12B1991B" w14:textId="77777777" w:rsidR="00296273" w:rsidRDefault="00296273" w:rsidP="00E60159">
      <w:pPr>
        <w:rPr>
          <w:rFonts w:ascii="Times New Roman" w:hAnsi="Times New Roman" w:cs="Times New Roman"/>
        </w:rPr>
      </w:pPr>
    </w:p>
    <w:p w14:paraId="424B6E96" w14:textId="77777777" w:rsidR="00E60159" w:rsidRDefault="00E60159" w:rsidP="00E60159">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62DE38CC" w14:textId="77777777" w:rsidR="00296273" w:rsidRDefault="00296273" w:rsidP="00E60159">
      <w:pPr>
        <w:rPr>
          <w:rFonts w:ascii="Times New Roman" w:hAnsi="Times New Roman" w:cs="Times New Roman"/>
          <w:b/>
        </w:rPr>
      </w:pPr>
      <w:r>
        <w:rPr>
          <w:rFonts w:ascii="Times New Roman" w:hAnsi="Times New Roman" w:cs="Times New Roman"/>
          <w:b/>
        </w:rPr>
        <w:t xml:space="preserve">Case 1: create new object and call </w:t>
      </w:r>
      <w:proofErr w:type="spellStart"/>
      <w:proofErr w:type="gramStart"/>
      <w:r>
        <w:rPr>
          <w:rFonts w:ascii="Times New Roman" w:hAnsi="Times New Roman" w:cs="Times New Roman"/>
          <w:b/>
        </w:rPr>
        <w:t>computeBonus</w:t>
      </w:r>
      <w:proofErr w:type="spellEnd"/>
      <w:r>
        <w:rPr>
          <w:rFonts w:ascii="Times New Roman" w:hAnsi="Times New Roman" w:cs="Times New Roman"/>
          <w:b/>
        </w:rPr>
        <w:t>(</w:t>
      </w:r>
      <w:proofErr w:type="gramEnd"/>
      <w:r>
        <w:rPr>
          <w:rFonts w:ascii="Times New Roman" w:hAnsi="Times New Roman" w:cs="Times New Roman"/>
          <w:b/>
        </w:rPr>
        <w:t xml:space="preserve">2000, 5000, 7000, 4000, </w:t>
      </w:r>
      <w:r w:rsidR="003269DE">
        <w:rPr>
          <w:rFonts w:ascii="Times New Roman" w:hAnsi="Times New Roman" w:cs="Times New Roman"/>
          <w:b/>
        </w:rPr>
        <w:t xml:space="preserve">8000), expecting 1,650 </w:t>
      </w:r>
      <w:r>
        <w:rPr>
          <w:rFonts w:ascii="Times New Roman" w:hAnsi="Times New Roman" w:cs="Times New Roman"/>
          <w:b/>
        </w:rPr>
        <w:t>as the printed out value of total bonus</w:t>
      </w:r>
    </w:p>
    <w:p w14:paraId="0235CED1" w14:textId="77777777" w:rsidR="00A440A5" w:rsidRDefault="00A440A5" w:rsidP="00E60159">
      <w:pPr>
        <w:rPr>
          <w:rFonts w:ascii="Times New Roman" w:hAnsi="Times New Roman" w:cs="Times New Roman"/>
          <w:b/>
        </w:rPr>
      </w:pPr>
      <w:r>
        <w:rPr>
          <w:rFonts w:ascii="Times New Roman" w:hAnsi="Times New Roman" w:cs="Times New Roman"/>
          <w:b/>
        </w:rPr>
        <w:t xml:space="preserve">Case 2: create new object and call </w:t>
      </w:r>
      <w:proofErr w:type="spellStart"/>
      <w:proofErr w:type="gramStart"/>
      <w:r>
        <w:rPr>
          <w:rFonts w:ascii="Times New Roman" w:hAnsi="Times New Roman" w:cs="Times New Roman"/>
          <w:b/>
        </w:rPr>
        <w:t>computeBonus</w:t>
      </w:r>
      <w:proofErr w:type="spellEnd"/>
      <w:r>
        <w:rPr>
          <w:rFonts w:ascii="Times New Roman" w:hAnsi="Times New Roman" w:cs="Times New Roman"/>
          <w:b/>
        </w:rPr>
        <w:t>(</w:t>
      </w:r>
      <w:proofErr w:type="gramEnd"/>
      <w:r>
        <w:rPr>
          <w:rFonts w:ascii="Times New Roman" w:hAnsi="Times New Roman" w:cs="Times New Roman"/>
          <w:b/>
        </w:rPr>
        <w:t>2000, 6000, 9000, 10000, 17000</w:t>
      </w:r>
      <w:r w:rsidR="003269DE">
        <w:rPr>
          <w:rFonts w:ascii="Times New Roman" w:hAnsi="Times New Roman" w:cs="Times New Roman"/>
          <w:b/>
        </w:rPr>
        <w:t xml:space="preserve">), expecting </w:t>
      </w:r>
      <w:r w:rsidR="00B30045">
        <w:rPr>
          <w:rFonts w:ascii="Times New Roman" w:hAnsi="Times New Roman" w:cs="Times New Roman"/>
          <w:b/>
        </w:rPr>
        <w:t>3,180</w:t>
      </w:r>
      <w:r>
        <w:rPr>
          <w:rFonts w:ascii="Times New Roman" w:hAnsi="Times New Roman" w:cs="Times New Roman"/>
          <w:b/>
        </w:rPr>
        <w:t xml:space="preserve"> as the printed out value of total bonus</w:t>
      </w:r>
    </w:p>
    <w:p w14:paraId="654BE032" w14:textId="77777777" w:rsidR="00E60159" w:rsidRDefault="00E60159" w:rsidP="00E60159">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2AE4C7D1" w14:textId="77777777" w:rsidR="00296273" w:rsidRDefault="00296273" w:rsidP="0028090E">
      <w:pPr>
        <w:jc w:val="both"/>
        <w:rPr>
          <w:rFonts w:ascii="Times New Roman" w:hAnsi="Times New Roman" w:cs="Times New Roman"/>
        </w:rPr>
      </w:pPr>
      <w:r>
        <w:rPr>
          <w:rFonts w:ascii="Times New Roman" w:hAnsi="Times New Roman" w:cs="Times New Roman"/>
        </w:rPr>
        <w:t>None, it was straight forward.</w:t>
      </w: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296273" w:rsidRPr="008E4CF8" w14:paraId="078FB2D7" w14:textId="77777777" w:rsidTr="00D1309E">
        <w:tc>
          <w:tcPr>
            <w:tcW w:w="9657" w:type="dxa"/>
            <w:gridSpan w:val="6"/>
            <w:tcBorders>
              <w:top w:val="nil"/>
              <w:left w:val="nil"/>
              <w:right w:val="nil"/>
            </w:tcBorders>
          </w:tcPr>
          <w:p w14:paraId="25D26BC1" w14:textId="77777777" w:rsidR="00296273" w:rsidRPr="00E9172A" w:rsidRDefault="00296273" w:rsidP="00D1309E">
            <w:pPr>
              <w:jc w:val="center"/>
              <w:rPr>
                <w:rFonts w:ascii="Times New Roman" w:hAnsi="Times New Roman" w:cs="Times New Roman"/>
                <w:b/>
              </w:rPr>
            </w:pPr>
            <w:r w:rsidRPr="00E9172A">
              <w:rPr>
                <w:rFonts w:ascii="Times New Roman" w:hAnsi="Times New Roman" w:cs="Times New Roman"/>
                <w:b/>
              </w:rPr>
              <w:lastRenderedPageBreak/>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3</w:t>
            </w:r>
            <w:r w:rsidRPr="00E9172A">
              <w:rPr>
                <w:rFonts w:ascii="Times New Roman" w:hAnsi="Times New Roman" w:cs="Times New Roman"/>
                <w:b/>
              </w:rPr>
              <w:t>_______</w:t>
            </w:r>
          </w:p>
          <w:p w14:paraId="147C81E4" w14:textId="77777777" w:rsidR="00296273" w:rsidRPr="00E9172A" w:rsidRDefault="00296273" w:rsidP="00D1309E">
            <w:pPr>
              <w:rPr>
                <w:rFonts w:ascii="Times New Roman" w:hAnsi="Times New Roman" w:cs="Times New Roman"/>
              </w:rPr>
            </w:pPr>
          </w:p>
        </w:tc>
      </w:tr>
      <w:tr w:rsidR="00296273" w:rsidRPr="008E4CF8" w14:paraId="59E898B2" w14:textId="77777777" w:rsidTr="00D1309E">
        <w:tc>
          <w:tcPr>
            <w:tcW w:w="1186" w:type="dxa"/>
          </w:tcPr>
          <w:p w14:paraId="2ECC9F9F"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Name</w:t>
            </w:r>
          </w:p>
        </w:tc>
        <w:tc>
          <w:tcPr>
            <w:tcW w:w="290" w:type="dxa"/>
          </w:tcPr>
          <w:p w14:paraId="7B147578"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w:t>
            </w:r>
          </w:p>
        </w:tc>
        <w:tc>
          <w:tcPr>
            <w:tcW w:w="3934" w:type="dxa"/>
          </w:tcPr>
          <w:p w14:paraId="5AEB6D36" w14:textId="77777777" w:rsidR="00296273" w:rsidRPr="008E4CF8" w:rsidRDefault="00296273" w:rsidP="00D1309E">
            <w:pPr>
              <w:rPr>
                <w:rFonts w:ascii="Times New Roman" w:hAnsi="Times New Roman" w:cs="Times New Roman"/>
                <w:i/>
              </w:rPr>
            </w:pPr>
            <w:r>
              <w:rPr>
                <w:rFonts w:ascii="Times New Roman" w:hAnsi="Times New Roman" w:cs="Times New Roman"/>
                <w:i/>
              </w:rPr>
              <w:t>Steven Morrissey</w:t>
            </w:r>
          </w:p>
        </w:tc>
        <w:tc>
          <w:tcPr>
            <w:tcW w:w="1887" w:type="dxa"/>
          </w:tcPr>
          <w:p w14:paraId="14C98AC2"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Due Date</w:t>
            </w:r>
          </w:p>
        </w:tc>
        <w:tc>
          <w:tcPr>
            <w:tcW w:w="290" w:type="dxa"/>
          </w:tcPr>
          <w:p w14:paraId="12DCFBA9"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w:t>
            </w:r>
          </w:p>
        </w:tc>
        <w:tc>
          <w:tcPr>
            <w:tcW w:w="2070" w:type="dxa"/>
          </w:tcPr>
          <w:p w14:paraId="42AF4B4D" w14:textId="77777777" w:rsidR="00296273" w:rsidRPr="008E4CF8" w:rsidRDefault="00296273" w:rsidP="00D1309E">
            <w:pPr>
              <w:rPr>
                <w:rFonts w:ascii="Times New Roman" w:hAnsi="Times New Roman" w:cs="Times New Roman"/>
                <w:i/>
              </w:rPr>
            </w:pPr>
          </w:p>
        </w:tc>
      </w:tr>
      <w:tr w:rsidR="00296273" w:rsidRPr="008E4CF8" w14:paraId="26FF87DA" w14:textId="77777777" w:rsidTr="00D1309E">
        <w:tc>
          <w:tcPr>
            <w:tcW w:w="1186" w:type="dxa"/>
          </w:tcPr>
          <w:p w14:paraId="4B36C8B1"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Student ID</w:t>
            </w:r>
          </w:p>
        </w:tc>
        <w:tc>
          <w:tcPr>
            <w:tcW w:w="290" w:type="dxa"/>
          </w:tcPr>
          <w:p w14:paraId="0FBE1AF3"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w:t>
            </w:r>
          </w:p>
        </w:tc>
        <w:tc>
          <w:tcPr>
            <w:tcW w:w="3934" w:type="dxa"/>
          </w:tcPr>
          <w:p w14:paraId="0B1C9E4B" w14:textId="30424DAD" w:rsidR="00296273" w:rsidRPr="008E4CF8" w:rsidRDefault="00F81D57" w:rsidP="00D1309E">
            <w:pPr>
              <w:rPr>
                <w:rFonts w:ascii="Times New Roman" w:hAnsi="Times New Roman" w:cs="Times New Roman"/>
                <w:i/>
              </w:rPr>
            </w:pPr>
            <w:r>
              <w:rPr>
                <w:rFonts w:ascii="Times New Roman" w:hAnsi="Times New Roman" w:cs="Times New Roman"/>
                <w:i/>
              </w:rPr>
              <w:t>3300222</w:t>
            </w:r>
          </w:p>
        </w:tc>
        <w:tc>
          <w:tcPr>
            <w:tcW w:w="1887" w:type="dxa"/>
          </w:tcPr>
          <w:p w14:paraId="63F157B2"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Submission Date</w:t>
            </w:r>
          </w:p>
        </w:tc>
        <w:tc>
          <w:tcPr>
            <w:tcW w:w="290" w:type="dxa"/>
          </w:tcPr>
          <w:p w14:paraId="3CBE2733" w14:textId="77777777" w:rsidR="00296273" w:rsidRPr="008E4CF8" w:rsidRDefault="00296273" w:rsidP="00D1309E">
            <w:pPr>
              <w:rPr>
                <w:rFonts w:ascii="Times New Roman" w:hAnsi="Times New Roman" w:cs="Times New Roman"/>
                <w:i/>
              </w:rPr>
            </w:pPr>
            <w:r w:rsidRPr="008E4CF8">
              <w:rPr>
                <w:rFonts w:ascii="Times New Roman" w:hAnsi="Times New Roman" w:cs="Times New Roman"/>
                <w:i/>
              </w:rPr>
              <w:t>:</w:t>
            </w:r>
          </w:p>
        </w:tc>
        <w:tc>
          <w:tcPr>
            <w:tcW w:w="2070" w:type="dxa"/>
          </w:tcPr>
          <w:p w14:paraId="65F299B4" w14:textId="77777777" w:rsidR="00296273" w:rsidRPr="008E4CF8" w:rsidRDefault="00296273" w:rsidP="00D1309E">
            <w:pPr>
              <w:rPr>
                <w:rFonts w:ascii="Times New Roman" w:hAnsi="Times New Roman" w:cs="Times New Roman"/>
                <w:i/>
              </w:rPr>
            </w:pPr>
          </w:p>
        </w:tc>
      </w:tr>
    </w:tbl>
    <w:p w14:paraId="340B7A88" w14:textId="77777777" w:rsidR="00296273" w:rsidRDefault="00296273" w:rsidP="00296273">
      <w:pPr>
        <w:rPr>
          <w:rFonts w:ascii="Times New Roman" w:hAnsi="Times New Roman" w:cs="Times New Roman"/>
        </w:rPr>
      </w:pPr>
    </w:p>
    <w:p w14:paraId="3768800F" w14:textId="77777777" w:rsidR="00296273" w:rsidRDefault="00296273" w:rsidP="00296273">
      <w:pPr>
        <w:rPr>
          <w:rFonts w:ascii="Times New Roman" w:hAnsi="Times New Roman" w:cs="Times New Roman"/>
        </w:rPr>
      </w:pPr>
      <w:r w:rsidRPr="00B37CE9">
        <w:rPr>
          <w:rFonts w:ascii="Times New Roman" w:hAnsi="Times New Roman" w:cs="Times New Roman"/>
          <w:b/>
        </w:rPr>
        <w:t>1. Problem Statement:</w:t>
      </w:r>
    </w:p>
    <w:p w14:paraId="3F059252" w14:textId="77777777" w:rsidR="00E4615F" w:rsidRDefault="00E4615F" w:rsidP="00E4615F">
      <w:pPr>
        <w:rPr>
          <w:rFonts w:ascii="Times New Roman" w:hAnsi="Times New Roman" w:cs="Times New Roman"/>
          <w:b/>
        </w:rPr>
      </w:pPr>
      <w:r>
        <w:t xml:space="preserve">Write a program that prompts the user to enter two points (x1, y1) and (x2, y2). Calculate and display the distance between the two points using the formula below. Round the answer up to 2 decimal points. You can use </w:t>
      </w:r>
      <w:proofErr w:type="spellStart"/>
      <w:r>
        <w:t>Math.pow</w:t>
      </w:r>
      <w:proofErr w:type="spellEnd"/>
      <w:r>
        <w:t xml:space="preserve">(a,0.5) to compute the square root of an expression. </w:t>
      </w:r>
      <w:proofErr w:type="spellStart"/>
      <w:proofErr w:type="gramStart"/>
      <w:r>
        <w:t>Math.pow</w:t>
      </w:r>
      <w:proofErr w:type="spellEnd"/>
      <w:r>
        <w:t>(</w:t>
      </w:r>
      <w:proofErr w:type="gramEnd"/>
      <w:r>
        <w:t>) returns a double.</w:t>
      </w:r>
      <w:r w:rsidRPr="00B37CE9">
        <w:rPr>
          <w:rFonts w:ascii="Times New Roman" w:hAnsi="Times New Roman" w:cs="Times New Roman"/>
          <w:b/>
        </w:rPr>
        <w:t xml:space="preserve"> </w:t>
      </w:r>
    </w:p>
    <w:p w14:paraId="53CB2995" w14:textId="77777777" w:rsidR="00296273" w:rsidRDefault="00296273" w:rsidP="00296273">
      <w:pPr>
        <w:rPr>
          <w:rFonts w:ascii="Times New Roman" w:hAnsi="Times New Roman" w:cs="Times New Roman"/>
          <w:b/>
        </w:rPr>
      </w:pPr>
      <w:r w:rsidRPr="00B37CE9">
        <w:rPr>
          <w:rFonts w:ascii="Times New Roman" w:hAnsi="Times New Roman" w:cs="Times New Roman"/>
          <w:b/>
        </w:rPr>
        <w:t xml:space="preserve">2. Description of the Code: </w:t>
      </w:r>
    </w:p>
    <w:p w14:paraId="34071225" w14:textId="77777777" w:rsidR="00E4615F" w:rsidRPr="00E4615F" w:rsidRDefault="00E4615F" w:rsidP="00296273">
      <w:pPr>
        <w:rPr>
          <w:rFonts w:ascii="Times New Roman" w:hAnsi="Times New Roman" w:cs="Times New Roman"/>
        </w:rPr>
      </w:pPr>
      <w:r w:rsidRPr="00E4615F">
        <w:rPr>
          <w:rFonts w:ascii="Times New Roman" w:hAnsi="Times New Roman" w:cs="Times New Roman"/>
        </w:rPr>
        <w:t>The code was straight forward. I implemented it exactly as the API specified: using the built in Java Math library I calculated the squares and square root to find the distance between two given points.</w:t>
      </w:r>
    </w:p>
    <w:p w14:paraId="0E4FE731" w14:textId="77777777" w:rsidR="00296273" w:rsidRDefault="00296273" w:rsidP="00296273">
      <w:pPr>
        <w:rPr>
          <w:rFonts w:ascii="Times New Roman" w:hAnsi="Times New Roman" w:cs="Times New Roman"/>
          <w:b/>
        </w:rPr>
      </w:pPr>
      <w:r w:rsidRPr="00B37CE9">
        <w:rPr>
          <w:rFonts w:ascii="Times New Roman" w:hAnsi="Times New Roman" w:cs="Times New Roman"/>
          <w:b/>
        </w:rPr>
        <w:t>3. Errors and Warnings:</w:t>
      </w:r>
    </w:p>
    <w:p w14:paraId="2A64FCCC" w14:textId="77777777" w:rsidR="00296273" w:rsidRPr="009365B0" w:rsidRDefault="00296273" w:rsidP="00296273">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296273" w:rsidRPr="00B37CE9" w14:paraId="47B2D5BF" w14:textId="77777777" w:rsidTr="00D1309E">
        <w:tc>
          <w:tcPr>
            <w:tcW w:w="468" w:type="dxa"/>
            <w:vAlign w:val="center"/>
          </w:tcPr>
          <w:p w14:paraId="7F42E836" w14:textId="77777777" w:rsidR="00296273" w:rsidRPr="00B37CE9" w:rsidRDefault="00296273" w:rsidP="00D1309E">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44D3521C" w14:textId="77777777" w:rsidR="00296273" w:rsidRPr="00B37CE9" w:rsidRDefault="00296273" w:rsidP="00D1309E">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7A01C4A0" w14:textId="77777777" w:rsidR="00296273" w:rsidRPr="00B37CE9" w:rsidRDefault="00296273" w:rsidP="00D1309E">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30E120C4" w14:textId="77777777" w:rsidR="00296273" w:rsidRPr="00B37CE9" w:rsidRDefault="00296273" w:rsidP="00D1309E">
            <w:pPr>
              <w:rPr>
                <w:rFonts w:ascii="Times New Roman" w:hAnsi="Times New Roman" w:cs="Times New Roman"/>
                <w:b/>
              </w:rPr>
            </w:pPr>
            <w:r w:rsidRPr="00B37CE9">
              <w:rPr>
                <w:rFonts w:ascii="Times New Roman" w:hAnsi="Times New Roman" w:cs="Times New Roman"/>
                <w:b/>
              </w:rPr>
              <w:t>How I solved them</w:t>
            </w:r>
          </w:p>
        </w:tc>
      </w:tr>
      <w:tr w:rsidR="00296273" w14:paraId="7439784D" w14:textId="77777777" w:rsidTr="00D1309E">
        <w:tc>
          <w:tcPr>
            <w:tcW w:w="468" w:type="dxa"/>
            <w:vAlign w:val="center"/>
          </w:tcPr>
          <w:p w14:paraId="32BED25C" w14:textId="77777777" w:rsidR="00296273" w:rsidRDefault="00296273" w:rsidP="00D1309E">
            <w:pPr>
              <w:rPr>
                <w:rFonts w:ascii="Times New Roman" w:hAnsi="Times New Roman" w:cs="Times New Roman"/>
              </w:rPr>
            </w:pPr>
            <w:r>
              <w:rPr>
                <w:rFonts w:ascii="Times New Roman" w:hAnsi="Times New Roman" w:cs="Times New Roman"/>
              </w:rPr>
              <w:t>1</w:t>
            </w:r>
          </w:p>
        </w:tc>
        <w:tc>
          <w:tcPr>
            <w:tcW w:w="1170" w:type="dxa"/>
            <w:vAlign w:val="center"/>
          </w:tcPr>
          <w:p w14:paraId="5D98E252" w14:textId="77777777" w:rsidR="00296273" w:rsidRDefault="00E4615F" w:rsidP="00D1309E">
            <w:pPr>
              <w:jc w:val="center"/>
              <w:rPr>
                <w:rFonts w:ascii="Times New Roman" w:hAnsi="Times New Roman" w:cs="Times New Roman"/>
              </w:rPr>
            </w:pPr>
            <w:r>
              <w:rPr>
                <w:rFonts w:ascii="Times New Roman" w:hAnsi="Times New Roman" w:cs="Times New Roman"/>
              </w:rPr>
              <w:t>none</w:t>
            </w:r>
          </w:p>
        </w:tc>
        <w:tc>
          <w:tcPr>
            <w:tcW w:w="4860" w:type="dxa"/>
            <w:vAlign w:val="center"/>
          </w:tcPr>
          <w:p w14:paraId="4D2F47E5" w14:textId="77777777" w:rsidR="00296273" w:rsidRDefault="00296273" w:rsidP="00D1309E">
            <w:pPr>
              <w:rPr>
                <w:rFonts w:ascii="Times New Roman" w:hAnsi="Times New Roman" w:cs="Times New Roman"/>
              </w:rPr>
            </w:pPr>
          </w:p>
        </w:tc>
        <w:tc>
          <w:tcPr>
            <w:tcW w:w="3078" w:type="dxa"/>
            <w:vAlign w:val="center"/>
          </w:tcPr>
          <w:p w14:paraId="29E5E972" w14:textId="77777777" w:rsidR="00296273" w:rsidRDefault="00296273" w:rsidP="00D1309E">
            <w:pPr>
              <w:rPr>
                <w:rFonts w:ascii="Times New Roman" w:hAnsi="Times New Roman" w:cs="Times New Roman"/>
              </w:rPr>
            </w:pPr>
          </w:p>
        </w:tc>
      </w:tr>
      <w:tr w:rsidR="00296273" w14:paraId="0B04C549" w14:textId="77777777" w:rsidTr="00D1309E">
        <w:tc>
          <w:tcPr>
            <w:tcW w:w="468" w:type="dxa"/>
            <w:vAlign w:val="center"/>
          </w:tcPr>
          <w:p w14:paraId="5BC92386" w14:textId="77777777" w:rsidR="00296273" w:rsidRDefault="00296273" w:rsidP="00D1309E">
            <w:pPr>
              <w:rPr>
                <w:rFonts w:ascii="Times New Roman" w:hAnsi="Times New Roman" w:cs="Times New Roman"/>
              </w:rPr>
            </w:pPr>
            <w:r>
              <w:rPr>
                <w:rFonts w:ascii="Times New Roman" w:hAnsi="Times New Roman" w:cs="Times New Roman"/>
              </w:rPr>
              <w:t>2</w:t>
            </w:r>
          </w:p>
        </w:tc>
        <w:tc>
          <w:tcPr>
            <w:tcW w:w="1170" w:type="dxa"/>
            <w:vAlign w:val="center"/>
          </w:tcPr>
          <w:p w14:paraId="4E64A7C4" w14:textId="77777777" w:rsidR="00296273" w:rsidRDefault="00296273" w:rsidP="00D1309E">
            <w:pPr>
              <w:jc w:val="center"/>
              <w:rPr>
                <w:rFonts w:ascii="Times New Roman" w:hAnsi="Times New Roman" w:cs="Times New Roman"/>
              </w:rPr>
            </w:pPr>
          </w:p>
        </w:tc>
        <w:tc>
          <w:tcPr>
            <w:tcW w:w="4860" w:type="dxa"/>
            <w:vAlign w:val="center"/>
          </w:tcPr>
          <w:p w14:paraId="0684ED1D" w14:textId="77777777" w:rsidR="00296273" w:rsidRDefault="00296273" w:rsidP="00D1309E">
            <w:pPr>
              <w:rPr>
                <w:rFonts w:ascii="Times New Roman" w:hAnsi="Times New Roman" w:cs="Times New Roman"/>
              </w:rPr>
            </w:pPr>
          </w:p>
        </w:tc>
        <w:tc>
          <w:tcPr>
            <w:tcW w:w="3078" w:type="dxa"/>
            <w:vAlign w:val="center"/>
          </w:tcPr>
          <w:p w14:paraId="34891C05" w14:textId="77777777" w:rsidR="00296273" w:rsidRDefault="00296273" w:rsidP="00D1309E">
            <w:pPr>
              <w:rPr>
                <w:rFonts w:ascii="Times New Roman" w:hAnsi="Times New Roman" w:cs="Times New Roman"/>
              </w:rPr>
            </w:pPr>
          </w:p>
        </w:tc>
      </w:tr>
      <w:tr w:rsidR="00296273" w14:paraId="281F0302" w14:textId="77777777" w:rsidTr="00D1309E">
        <w:tc>
          <w:tcPr>
            <w:tcW w:w="468" w:type="dxa"/>
            <w:vAlign w:val="center"/>
          </w:tcPr>
          <w:p w14:paraId="51113059" w14:textId="77777777" w:rsidR="00296273" w:rsidRDefault="00296273" w:rsidP="00D1309E">
            <w:pPr>
              <w:rPr>
                <w:rFonts w:ascii="Times New Roman" w:hAnsi="Times New Roman" w:cs="Times New Roman"/>
              </w:rPr>
            </w:pPr>
            <w:r>
              <w:rPr>
                <w:rFonts w:ascii="Times New Roman" w:hAnsi="Times New Roman" w:cs="Times New Roman"/>
              </w:rPr>
              <w:t>3</w:t>
            </w:r>
          </w:p>
        </w:tc>
        <w:tc>
          <w:tcPr>
            <w:tcW w:w="1170" w:type="dxa"/>
            <w:vAlign w:val="center"/>
          </w:tcPr>
          <w:p w14:paraId="1B78B454" w14:textId="77777777" w:rsidR="00296273" w:rsidRDefault="00296273" w:rsidP="00D1309E">
            <w:pPr>
              <w:jc w:val="center"/>
              <w:rPr>
                <w:rFonts w:ascii="Times New Roman" w:hAnsi="Times New Roman" w:cs="Times New Roman"/>
              </w:rPr>
            </w:pPr>
          </w:p>
        </w:tc>
        <w:tc>
          <w:tcPr>
            <w:tcW w:w="4860" w:type="dxa"/>
            <w:vAlign w:val="center"/>
          </w:tcPr>
          <w:p w14:paraId="00AAC6DF" w14:textId="77777777" w:rsidR="00296273" w:rsidRDefault="00296273" w:rsidP="00D13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329C1003" w14:textId="77777777" w:rsidR="00296273" w:rsidRDefault="00296273" w:rsidP="00D1309E">
            <w:pPr>
              <w:rPr>
                <w:rFonts w:ascii="Times New Roman" w:hAnsi="Times New Roman" w:cs="Times New Roman"/>
              </w:rPr>
            </w:pPr>
          </w:p>
        </w:tc>
      </w:tr>
      <w:tr w:rsidR="00296273" w14:paraId="498A7B4D" w14:textId="77777777" w:rsidTr="00D1309E">
        <w:tc>
          <w:tcPr>
            <w:tcW w:w="468" w:type="dxa"/>
            <w:vAlign w:val="center"/>
          </w:tcPr>
          <w:p w14:paraId="48C32061" w14:textId="77777777" w:rsidR="00296273" w:rsidRDefault="00296273" w:rsidP="00D1309E">
            <w:pPr>
              <w:rPr>
                <w:rFonts w:ascii="Times New Roman" w:hAnsi="Times New Roman" w:cs="Times New Roman"/>
              </w:rPr>
            </w:pPr>
            <w:r>
              <w:rPr>
                <w:rFonts w:ascii="Times New Roman" w:hAnsi="Times New Roman" w:cs="Times New Roman"/>
              </w:rPr>
              <w:t>4</w:t>
            </w:r>
          </w:p>
        </w:tc>
        <w:tc>
          <w:tcPr>
            <w:tcW w:w="1170" w:type="dxa"/>
            <w:vAlign w:val="center"/>
          </w:tcPr>
          <w:p w14:paraId="00BE17B9" w14:textId="77777777" w:rsidR="00296273" w:rsidRDefault="00296273" w:rsidP="00D1309E">
            <w:pPr>
              <w:jc w:val="center"/>
              <w:rPr>
                <w:rFonts w:ascii="Times New Roman" w:hAnsi="Times New Roman" w:cs="Times New Roman"/>
              </w:rPr>
            </w:pPr>
          </w:p>
        </w:tc>
        <w:tc>
          <w:tcPr>
            <w:tcW w:w="4860" w:type="dxa"/>
            <w:vAlign w:val="center"/>
          </w:tcPr>
          <w:p w14:paraId="17A0D459" w14:textId="77777777" w:rsidR="00296273" w:rsidRDefault="00296273" w:rsidP="00D1309E">
            <w:pPr>
              <w:rPr>
                <w:rFonts w:ascii="Times New Roman" w:hAnsi="Times New Roman" w:cs="Times New Roman"/>
              </w:rPr>
            </w:pPr>
          </w:p>
        </w:tc>
        <w:tc>
          <w:tcPr>
            <w:tcW w:w="3078" w:type="dxa"/>
            <w:vAlign w:val="center"/>
          </w:tcPr>
          <w:p w14:paraId="0FFF2065" w14:textId="77777777" w:rsidR="00296273" w:rsidRDefault="00296273" w:rsidP="00D1309E">
            <w:pPr>
              <w:rPr>
                <w:rFonts w:ascii="Times New Roman" w:hAnsi="Times New Roman" w:cs="Times New Roman"/>
              </w:rPr>
            </w:pPr>
          </w:p>
        </w:tc>
      </w:tr>
      <w:tr w:rsidR="00296273" w14:paraId="7E8FFE01" w14:textId="77777777" w:rsidTr="00D1309E">
        <w:tc>
          <w:tcPr>
            <w:tcW w:w="468" w:type="dxa"/>
            <w:vAlign w:val="center"/>
          </w:tcPr>
          <w:p w14:paraId="60A9086F" w14:textId="77777777" w:rsidR="00296273" w:rsidRDefault="00296273" w:rsidP="00D1309E">
            <w:pPr>
              <w:rPr>
                <w:rFonts w:ascii="Times New Roman" w:hAnsi="Times New Roman" w:cs="Times New Roman"/>
              </w:rPr>
            </w:pPr>
            <w:r>
              <w:rPr>
                <w:rFonts w:ascii="Times New Roman" w:hAnsi="Times New Roman" w:cs="Times New Roman"/>
              </w:rPr>
              <w:t>5</w:t>
            </w:r>
          </w:p>
        </w:tc>
        <w:tc>
          <w:tcPr>
            <w:tcW w:w="1170" w:type="dxa"/>
            <w:vAlign w:val="center"/>
          </w:tcPr>
          <w:p w14:paraId="4FB5692F" w14:textId="77777777" w:rsidR="00296273" w:rsidRDefault="00296273" w:rsidP="00D1309E">
            <w:pPr>
              <w:jc w:val="center"/>
              <w:rPr>
                <w:rFonts w:ascii="Times New Roman" w:hAnsi="Times New Roman" w:cs="Times New Roman"/>
              </w:rPr>
            </w:pPr>
          </w:p>
        </w:tc>
        <w:tc>
          <w:tcPr>
            <w:tcW w:w="4860" w:type="dxa"/>
            <w:vAlign w:val="center"/>
          </w:tcPr>
          <w:p w14:paraId="7D910843" w14:textId="77777777" w:rsidR="00296273" w:rsidRDefault="00296273" w:rsidP="00D1309E">
            <w:pPr>
              <w:rPr>
                <w:rFonts w:ascii="Times New Roman" w:hAnsi="Times New Roman" w:cs="Times New Roman"/>
              </w:rPr>
            </w:pPr>
          </w:p>
        </w:tc>
        <w:tc>
          <w:tcPr>
            <w:tcW w:w="3078" w:type="dxa"/>
            <w:vAlign w:val="center"/>
          </w:tcPr>
          <w:p w14:paraId="3FF6EA86" w14:textId="77777777" w:rsidR="00296273" w:rsidRDefault="00296273" w:rsidP="00D1309E">
            <w:pPr>
              <w:rPr>
                <w:rFonts w:ascii="Times New Roman" w:hAnsi="Times New Roman" w:cs="Times New Roman"/>
              </w:rPr>
            </w:pPr>
          </w:p>
        </w:tc>
      </w:tr>
    </w:tbl>
    <w:p w14:paraId="751058B5" w14:textId="77777777" w:rsidR="00296273" w:rsidRDefault="00296273" w:rsidP="00296273">
      <w:pPr>
        <w:rPr>
          <w:rFonts w:ascii="Times New Roman" w:hAnsi="Times New Roman" w:cs="Times New Roman"/>
        </w:rPr>
      </w:pPr>
    </w:p>
    <w:p w14:paraId="0F280AC6" w14:textId="77777777" w:rsidR="00296273" w:rsidRDefault="00296273" w:rsidP="00296273">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0E31FA84" w14:textId="77777777" w:rsidR="003269DE" w:rsidRDefault="00E4615F" w:rsidP="00296273">
      <w:pPr>
        <w:rPr>
          <w:rFonts w:ascii="Times New Roman" w:hAnsi="Times New Roman" w:cs="Times New Roman"/>
          <w:b/>
        </w:rPr>
      </w:pPr>
      <w:r>
        <w:rPr>
          <w:rFonts w:ascii="Times New Roman" w:hAnsi="Times New Roman" w:cs="Times New Roman"/>
          <w:b/>
        </w:rPr>
        <w:t>Case 1: user enters X1 as-2, Y1 as -3, X2 as -4, Y2 as 4 and the result is 7.28 as specified in the API</w:t>
      </w:r>
    </w:p>
    <w:p w14:paraId="2E64505A" w14:textId="77777777" w:rsidR="00296273" w:rsidRDefault="00296273" w:rsidP="00296273">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596B6196" w14:textId="77777777" w:rsidR="00296273" w:rsidRDefault="00296273" w:rsidP="00296273">
      <w:pPr>
        <w:jc w:val="both"/>
        <w:rPr>
          <w:rFonts w:ascii="Times New Roman" w:hAnsi="Times New Roman" w:cs="Times New Roman"/>
        </w:rPr>
      </w:pPr>
      <w:r>
        <w:rPr>
          <w:rFonts w:ascii="Times New Roman" w:hAnsi="Times New Roman" w:cs="Times New Roman"/>
        </w:rPr>
        <w:t>None, it was straight forward.</w:t>
      </w:r>
    </w:p>
    <w:p w14:paraId="078BAFFB" w14:textId="77777777" w:rsidR="00E4615F" w:rsidRDefault="00E4615F" w:rsidP="00296273">
      <w:pPr>
        <w:jc w:val="both"/>
        <w:rPr>
          <w:rFonts w:ascii="Times New Roman" w:hAnsi="Times New Roman" w:cs="Times New Roman"/>
        </w:rPr>
      </w:pP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E4615F" w:rsidRPr="008E4CF8" w14:paraId="6A396A77" w14:textId="77777777" w:rsidTr="00F551D4">
        <w:tc>
          <w:tcPr>
            <w:tcW w:w="9657" w:type="dxa"/>
            <w:gridSpan w:val="6"/>
            <w:tcBorders>
              <w:top w:val="nil"/>
              <w:left w:val="nil"/>
              <w:right w:val="nil"/>
            </w:tcBorders>
          </w:tcPr>
          <w:p w14:paraId="14EAE6A9" w14:textId="77777777" w:rsidR="00E4615F" w:rsidRDefault="00E4615F" w:rsidP="00F551D4">
            <w:pPr>
              <w:jc w:val="center"/>
              <w:rPr>
                <w:rFonts w:ascii="Times New Roman" w:hAnsi="Times New Roman" w:cs="Times New Roman"/>
                <w:b/>
              </w:rPr>
            </w:pPr>
          </w:p>
          <w:p w14:paraId="129F96E5" w14:textId="77777777" w:rsidR="00E4615F" w:rsidRDefault="00E4615F" w:rsidP="00F551D4">
            <w:pPr>
              <w:jc w:val="center"/>
              <w:rPr>
                <w:rFonts w:ascii="Times New Roman" w:hAnsi="Times New Roman" w:cs="Times New Roman"/>
                <w:b/>
              </w:rPr>
            </w:pPr>
          </w:p>
          <w:p w14:paraId="0F6C9D32" w14:textId="77777777" w:rsidR="00E4615F" w:rsidRDefault="00E4615F" w:rsidP="00F551D4">
            <w:pPr>
              <w:jc w:val="center"/>
              <w:rPr>
                <w:rFonts w:ascii="Times New Roman" w:hAnsi="Times New Roman" w:cs="Times New Roman"/>
                <w:b/>
              </w:rPr>
            </w:pPr>
          </w:p>
          <w:p w14:paraId="54D73E03" w14:textId="77777777" w:rsidR="00E4615F" w:rsidRDefault="00E4615F" w:rsidP="00F551D4">
            <w:pPr>
              <w:jc w:val="center"/>
              <w:rPr>
                <w:rFonts w:ascii="Times New Roman" w:hAnsi="Times New Roman" w:cs="Times New Roman"/>
                <w:b/>
              </w:rPr>
            </w:pPr>
          </w:p>
          <w:p w14:paraId="6072D16E" w14:textId="77777777" w:rsidR="00E4615F" w:rsidRDefault="00E4615F" w:rsidP="00F551D4">
            <w:pPr>
              <w:jc w:val="center"/>
              <w:rPr>
                <w:rFonts w:ascii="Times New Roman" w:hAnsi="Times New Roman" w:cs="Times New Roman"/>
                <w:b/>
              </w:rPr>
            </w:pPr>
          </w:p>
          <w:p w14:paraId="2FD948B8" w14:textId="77777777" w:rsidR="00E4615F" w:rsidRDefault="00E4615F" w:rsidP="00F551D4">
            <w:pPr>
              <w:jc w:val="center"/>
              <w:rPr>
                <w:rFonts w:ascii="Times New Roman" w:hAnsi="Times New Roman" w:cs="Times New Roman"/>
                <w:b/>
              </w:rPr>
            </w:pPr>
          </w:p>
          <w:p w14:paraId="3DC799EE" w14:textId="77777777" w:rsidR="00E4615F" w:rsidRDefault="00E4615F" w:rsidP="00F551D4">
            <w:pPr>
              <w:jc w:val="center"/>
              <w:rPr>
                <w:rFonts w:ascii="Times New Roman" w:hAnsi="Times New Roman" w:cs="Times New Roman"/>
                <w:b/>
              </w:rPr>
            </w:pPr>
          </w:p>
          <w:p w14:paraId="2D690632" w14:textId="77777777" w:rsidR="00E4615F" w:rsidRDefault="00E4615F" w:rsidP="00F551D4">
            <w:pPr>
              <w:jc w:val="center"/>
              <w:rPr>
                <w:rFonts w:ascii="Times New Roman" w:hAnsi="Times New Roman" w:cs="Times New Roman"/>
                <w:b/>
              </w:rPr>
            </w:pPr>
          </w:p>
          <w:p w14:paraId="311F71A0" w14:textId="77777777" w:rsidR="00E4615F" w:rsidRDefault="00E4615F" w:rsidP="00F551D4">
            <w:pPr>
              <w:jc w:val="center"/>
              <w:rPr>
                <w:rFonts w:ascii="Times New Roman" w:hAnsi="Times New Roman" w:cs="Times New Roman"/>
                <w:b/>
              </w:rPr>
            </w:pPr>
          </w:p>
          <w:p w14:paraId="1E56C937" w14:textId="77777777" w:rsidR="00E4615F" w:rsidRPr="00E9172A" w:rsidRDefault="00E4615F" w:rsidP="00F551D4">
            <w:pPr>
              <w:jc w:val="center"/>
              <w:rPr>
                <w:rFonts w:ascii="Times New Roman" w:hAnsi="Times New Roman" w:cs="Times New Roman"/>
                <w:b/>
              </w:rPr>
            </w:pPr>
            <w:r w:rsidRPr="00E9172A">
              <w:rPr>
                <w:rFonts w:ascii="Times New Roman" w:hAnsi="Times New Roman" w:cs="Times New Roman"/>
                <w:b/>
              </w:rPr>
              <w:lastRenderedPageBreak/>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4</w:t>
            </w:r>
            <w:r w:rsidRPr="00E9172A">
              <w:rPr>
                <w:rFonts w:ascii="Times New Roman" w:hAnsi="Times New Roman" w:cs="Times New Roman"/>
                <w:b/>
              </w:rPr>
              <w:t>_______</w:t>
            </w:r>
          </w:p>
          <w:p w14:paraId="0271FE67" w14:textId="77777777" w:rsidR="00E4615F" w:rsidRPr="00E9172A" w:rsidRDefault="00E4615F" w:rsidP="00F551D4">
            <w:pPr>
              <w:rPr>
                <w:rFonts w:ascii="Times New Roman" w:hAnsi="Times New Roman" w:cs="Times New Roman"/>
              </w:rPr>
            </w:pPr>
          </w:p>
        </w:tc>
      </w:tr>
      <w:tr w:rsidR="00E4615F" w:rsidRPr="008E4CF8" w14:paraId="626FDEDA" w14:textId="77777777" w:rsidTr="00F551D4">
        <w:tc>
          <w:tcPr>
            <w:tcW w:w="1186" w:type="dxa"/>
          </w:tcPr>
          <w:p w14:paraId="37B64827"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lastRenderedPageBreak/>
              <w:t>Name</w:t>
            </w:r>
          </w:p>
        </w:tc>
        <w:tc>
          <w:tcPr>
            <w:tcW w:w="290" w:type="dxa"/>
          </w:tcPr>
          <w:p w14:paraId="66FAC061"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t>:</w:t>
            </w:r>
          </w:p>
        </w:tc>
        <w:tc>
          <w:tcPr>
            <w:tcW w:w="3934" w:type="dxa"/>
          </w:tcPr>
          <w:p w14:paraId="3CB33CA1" w14:textId="77777777" w:rsidR="00E4615F" w:rsidRPr="008E4CF8" w:rsidRDefault="00E4615F" w:rsidP="00F551D4">
            <w:pPr>
              <w:rPr>
                <w:rFonts w:ascii="Times New Roman" w:hAnsi="Times New Roman" w:cs="Times New Roman"/>
                <w:i/>
              </w:rPr>
            </w:pPr>
            <w:r>
              <w:rPr>
                <w:rFonts w:ascii="Times New Roman" w:hAnsi="Times New Roman" w:cs="Times New Roman"/>
                <w:i/>
              </w:rPr>
              <w:t>Steven Morrissey</w:t>
            </w:r>
          </w:p>
        </w:tc>
        <w:tc>
          <w:tcPr>
            <w:tcW w:w="1887" w:type="dxa"/>
          </w:tcPr>
          <w:p w14:paraId="4329BBD6"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t>Due Date</w:t>
            </w:r>
          </w:p>
        </w:tc>
        <w:tc>
          <w:tcPr>
            <w:tcW w:w="290" w:type="dxa"/>
          </w:tcPr>
          <w:p w14:paraId="3317E84B"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t>:</w:t>
            </w:r>
          </w:p>
        </w:tc>
        <w:tc>
          <w:tcPr>
            <w:tcW w:w="2070" w:type="dxa"/>
          </w:tcPr>
          <w:p w14:paraId="37376023" w14:textId="77777777" w:rsidR="00E4615F" w:rsidRPr="008E4CF8" w:rsidRDefault="00E4615F" w:rsidP="00F551D4">
            <w:pPr>
              <w:rPr>
                <w:rFonts w:ascii="Times New Roman" w:hAnsi="Times New Roman" w:cs="Times New Roman"/>
                <w:i/>
              </w:rPr>
            </w:pPr>
          </w:p>
        </w:tc>
      </w:tr>
      <w:tr w:rsidR="00E4615F" w:rsidRPr="008E4CF8" w14:paraId="7B14612A" w14:textId="77777777" w:rsidTr="00F551D4">
        <w:tc>
          <w:tcPr>
            <w:tcW w:w="1186" w:type="dxa"/>
          </w:tcPr>
          <w:p w14:paraId="78C53D9D"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t>Student ID</w:t>
            </w:r>
          </w:p>
        </w:tc>
        <w:tc>
          <w:tcPr>
            <w:tcW w:w="290" w:type="dxa"/>
          </w:tcPr>
          <w:p w14:paraId="41D9A9DE"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t>:</w:t>
            </w:r>
          </w:p>
        </w:tc>
        <w:tc>
          <w:tcPr>
            <w:tcW w:w="3934" w:type="dxa"/>
          </w:tcPr>
          <w:p w14:paraId="565690F9" w14:textId="12AA28D9" w:rsidR="00E4615F" w:rsidRPr="008E4CF8" w:rsidRDefault="00F81D57" w:rsidP="00F551D4">
            <w:pPr>
              <w:rPr>
                <w:rFonts w:ascii="Times New Roman" w:hAnsi="Times New Roman" w:cs="Times New Roman"/>
                <w:i/>
              </w:rPr>
            </w:pPr>
            <w:r>
              <w:rPr>
                <w:rFonts w:ascii="Times New Roman" w:hAnsi="Times New Roman" w:cs="Times New Roman"/>
                <w:i/>
              </w:rPr>
              <w:t>3300222</w:t>
            </w:r>
          </w:p>
        </w:tc>
        <w:tc>
          <w:tcPr>
            <w:tcW w:w="1887" w:type="dxa"/>
          </w:tcPr>
          <w:p w14:paraId="52048CCD"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t>Submission Date</w:t>
            </w:r>
          </w:p>
        </w:tc>
        <w:tc>
          <w:tcPr>
            <w:tcW w:w="290" w:type="dxa"/>
          </w:tcPr>
          <w:p w14:paraId="139A8757" w14:textId="77777777" w:rsidR="00E4615F" w:rsidRPr="008E4CF8" w:rsidRDefault="00E4615F" w:rsidP="00F551D4">
            <w:pPr>
              <w:rPr>
                <w:rFonts w:ascii="Times New Roman" w:hAnsi="Times New Roman" w:cs="Times New Roman"/>
                <w:i/>
              </w:rPr>
            </w:pPr>
            <w:r w:rsidRPr="008E4CF8">
              <w:rPr>
                <w:rFonts w:ascii="Times New Roman" w:hAnsi="Times New Roman" w:cs="Times New Roman"/>
                <w:i/>
              </w:rPr>
              <w:t>:</w:t>
            </w:r>
          </w:p>
        </w:tc>
        <w:tc>
          <w:tcPr>
            <w:tcW w:w="2070" w:type="dxa"/>
          </w:tcPr>
          <w:p w14:paraId="2A46D98B" w14:textId="77777777" w:rsidR="00E4615F" w:rsidRPr="008E4CF8" w:rsidRDefault="00E4615F" w:rsidP="00F551D4">
            <w:pPr>
              <w:rPr>
                <w:rFonts w:ascii="Times New Roman" w:hAnsi="Times New Roman" w:cs="Times New Roman"/>
                <w:i/>
              </w:rPr>
            </w:pPr>
          </w:p>
        </w:tc>
      </w:tr>
    </w:tbl>
    <w:p w14:paraId="57E086E3" w14:textId="77777777" w:rsidR="00E4615F" w:rsidRDefault="00E4615F" w:rsidP="00E4615F">
      <w:pPr>
        <w:rPr>
          <w:rFonts w:ascii="Times New Roman" w:hAnsi="Times New Roman" w:cs="Times New Roman"/>
        </w:rPr>
      </w:pPr>
    </w:p>
    <w:p w14:paraId="5BA38B67" w14:textId="77777777" w:rsidR="00E4615F" w:rsidRDefault="00E4615F" w:rsidP="00E4615F">
      <w:pPr>
        <w:rPr>
          <w:rFonts w:ascii="Times New Roman" w:hAnsi="Times New Roman" w:cs="Times New Roman"/>
        </w:rPr>
      </w:pPr>
      <w:r w:rsidRPr="00B37CE9">
        <w:rPr>
          <w:rFonts w:ascii="Times New Roman" w:hAnsi="Times New Roman" w:cs="Times New Roman"/>
          <w:b/>
        </w:rPr>
        <w:t>1. Problem Statement:</w:t>
      </w:r>
    </w:p>
    <w:p w14:paraId="2C27DF90" w14:textId="77777777" w:rsidR="00E4615F" w:rsidRDefault="00E4615F" w:rsidP="00E4615F">
      <w:r>
        <w:t xml:space="preserve">Extend the </w:t>
      </w:r>
      <w:proofErr w:type="spellStart"/>
      <w:r>
        <w:t>AddressBook</w:t>
      </w:r>
      <w:proofErr w:type="spellEnd"/>
      <w:r>
        <w:t xml:space="preserve"> class from Problem 1 to store the additional data. Now, write a method to find the fastest runner. Print the name, address, and his/her time (in minutes) on three separate lines. Find the second fastest runner. Print the name, address, his/her time (in minutes), and the difference in time with the fastest runner. Compute the average time of completion taken by these runners. Finally, print the name and number of years participated for each runner if the runner’s time of completion is equal to or better than the average time of completion.</w:t>
      </w:r>
    </w:p>
    <w:p w14:paraId="10B8556E" w14:textId="77777777" w:rsidR="00E4615F" w:rsidRPr="00B37CE9" w:rsidRDefault="00E4615F" w:rsidP="00E4615F">
      <w:pPr>
        <w:rPr>
          <w:rFonts w:ascii="Times New Roman" w:hAnsi="Times New Roman" w:cs="Times New Roman"/>
          <w:b/>
        </w:rPr>
      </w:pPr>
      <w:r w:rsidRPr="00B37CE9">
        <w:rPr>
          <w:rFonts w:ascii="Times New Roman" w:hAnsi="Times New Roman" w:cs="Times New Roman"/>
          <w:b/>
        </w:rPr>
        <w:t xml:space="preserve">2. Description of the Code: </w:t>
      </w:r>
    </w:p>
    <w:p w14:paraId="0AB226B2" w14:textId="0984EC90" w:rsidR="00E4615F" w:rsidRDefault="00534651" w:rsidP="00E4615F">
      <w:ins w:id="1" w:author="steven morrissey" w:date="2017-06-19T21:09:00Z">
        <w:r>
          <w:t xml:space="preserve">Used a static initialization for the list of runners, as for the purposes of this exercise the information will not be changing. For the </w:t>
        </w:r>
        <w:proofErr w:type="spellStart"/>
        <w:r>
          <w:t>getFastest</w:t>
        </w:r>
        <w:proofErr w:type="spellEnd"/>
        <w:r>
          <w:t xml:space="preserve"> and </w:t>
        </w:r>
        <w:proofErr w:type="spellStart"/>
        <w:r>
          <w:t>getSecondFastest</w:t>
        </w:r>
        <w:proofErr w:type="spellEnd"/>
        <w:r>
          <w:t xml:space="preserve"> methods, I used the efficiency of Java 8 method references combined with Arrays utility to sort the arrays and take the [0] and [1] indexes respectively for each method.</w:t>
        </w:r>
        <w:r w:rsidR="008A5CF3">
          <w:t xml:space="preserve"> </w:t>
        </w:r>
      </w:ins>
    </w:p>
    <w:p w14:paraId="6F8323F2" w14:textId="77777777" w:rsidR="00E4615F" w:rsidRDefault="00E4615F" w:rsidP="00E4615F">
      <w:pPr>
        <w:rPr>
          <w:rFonts w:ascii="Times New Roman" w:hAnsi="Times New Roman" w:cs="Times New Roman"/>
          <w:b/>
        </w:rPr>
      </w:pPr>
      <w:r w:rsidRPr="00B37CE9">
        <w:rPr>
          <w:rFonts w:ascii="Times New Roman" w:hAnsi="Times New Roman" w:cs="Times New Roman"/>
          <w:b/>
        </w:rPr>
        <w:t>3. Errors and Warnings:</w:t>
      </w:r>
    </w:p>
    <w:p w14:paraId="1506FE57" w14:textId="77777777" w:rsidR="00E4615F" w:rsidRPr="009365B0" w:rsidRDefault="00E4615F" w:rsidP="00E4615F">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E4615F" w:rsidRPr="00B37CE9" w14:paraId="7812436F" w14:textId="77777777" w:rsidTr="00F551D4">
        <w:tc>
          <w:tcPr>
            <w:tcW w:w="468" w:type="dxa"/>
            <w:vAlign w:val="center"/>
          </w:tcPr>
          <w:p w14:paraId="48581A29" w14:textId="77777777" w:rsidR="00E4615F" w:rsidRPr="00B37CE9" w:rsidRDefault="00E4615F" w:rsidP="00F551D4">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76F06677" w14:textId="77777777" w:rsidR="00E4615F" w:rsidRPr="00B37CE9" w:rsidRDefault="00E4615F" w:rsidP="00F551D4">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7F97DFAF" w14:textId="77777777" w:rsidR="00E4615F" w:rsidRPr="00B37CE9" w:rsidRDefault="00E4615F" w:rsidP="00F551D4">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006D318B" w14:textId="77777777" w:rsidR="00E4615F" w:rsidRPr="00B37CE9" w:rsidRDefault="00E4615F" w:rsidP="00F551D4">
            <w:pPr>
              <w:rPr>
                <w:rFonts w:ascii="Times New Roman" w:hAnsi="Times New Roman" w:cs="Times New Roman"/>
                <w:b/>
              </w:rPr>
            </w:pPr>
            <w:r w:rsidRPr="00B37CE9">
              <w:rPr>
                <w:rFonts w:ascii="Times New Roman" w:hAnsi="Times New Roman" w:cs="Times New Roman"/>
                <w:b/>
              </w:rPr>
              <w:t>How I solved them</w:t>
            </w:r>
          </w:p>
        </w:tc>
      </w:tr>
      <w:tr w:rsidR="00E4615F" w14:paraId="33AEFC89" w14:textId="77777777" w:rsidTr="00F551D4">
        <w:tc>
          <w:tcPr>
            <w:tcW w:w="468" w:type="dxa"/>
            <w:vAlign w:val="center"/>
          </w:tcPr>
          <w:p w14:paraId="6FB20464" w14:textId="77777777" w:rsidR="00E4615F" w:rsidRDefault="00E4615F" w:rsidP="00F551D4">
            <w:pPr>
              <w:rPr>
                <w:rFonts w:ascii="Times New Roman" w:hAnsi="Times New Roman" w:cs="Times New Roman"/>
              </w:rPr>
            </w:pPr>
            <w:r>
              <w:rPr>
                <w:rFonts w:ascii="Times New Roman" w:hAnsi="Times New Roman" w:cs="Times New Roman"/>
              </w:rPr>
              <w:t>1</w:t>
            </w:r>
          </w:p>
        </w:tc>
        <w:tc>
          <w:tcPr>
            <w:tcW w:w="1170" w:type="dxa"/>
            <w:vAlign w:val="center"/>
          </w:tcPr>
          <w:p w14:paraId="1B5F5A81" w14:textId="77777777" w:rsidR="00E4615F" w:rsidRDefault="00E4615F" w:rsidP="00F551D4">
            <w:pPr>
              <w:jc w:val="center"/>
              <w:rPr>
                <w:rFonts w:ascii="Times New Roman" w:hAnsi="Times New Roman" w:cs="Times New Roman"/>
              </w:rPr>
            </w:pPr>
            <w:r>
              <w:rPr>
                <w:rFonts w:ascii="Times New Roman" w:hAnsi="Times New Roman" w:cs="Times New Roman"/>
              </w:rPr>
              <w:t>none</w:t>
            </w:r>
          </w:p>
        </w:tc>
        <w:tc>
          <w:tcPr>
            <w:tcW w:w="4860" w:type="dxa"/>
            <w:vAlign w:val="center"/>
          </w:tcPr>
          <w:p w14:paraId="341FC92D" w14:textId="77777777" w:rsidR="00E4615F" w:rsidRDefault="00E4615F" w:rsidP="00F551D4">
            <w:pPr>
              <w:rPr>
                <w:rFonts w:ascii="Times New Roman" w:hAnsi="Times New Roman" w:cs="Times New Roman"/>
              </w:rPr>
            </w:pPr>
          </w:p>
        </w:tc>
        <w:tc>
          <w:tcPr>
            <w:tcW w:w="3078" w:type="dxa"/>
            <w:vAlign w:val="center"/>
          </w:tcPr>
          <w:p w14:paraId="427593AC" w14:textId="77777777" w:rsidR="00E4615F" w:rsidRDefault="00E4615F" w:rsidP="00F551D4">
            <w:pPr>
              <w:rPr>
                <w:rFonts w:ascii="Times New Roman" w:hAnsi="Times New Roman" w:cs="Times New Roman"/>
              </w:rPr>
            </w:pPr>
          </w:p>
        </w:tc>
      </w:tr>
      <w:tr w:rsidR="00E4615F" w14:paraId="13AB0E52" w14:textId="77777777" w:rsidTr="00F551D4">
        <w:tc>
          <w:tcPr>
            <w:tcW w:w="468" w:type="dxa"/>
            <w:vAlign w:val="center"/>
          </w:tcPr>
          <w:p w14:paraId="5B1ADF72" w14:textId="77777777" w:rsidR="00E4615F" w:rsidRDefault="00E4615F" w:rsidP="00F551D4">
            <w:pPr>
              <w:rPr>
                <w:rFonts w:ascii="Times New Roman" w:hAnsi="Times New Roman" w:cs="Times New Roman"/>
              </w:rPr>
            </w:pPr>
            <w:r>
              <w:rPr>
                <w:rFonts w:ascii="Times New Roman" w:hAnsi="Times New Roman" w:cs="Times New Roman"/>
              </w:rPr>
              <w:t>2</w:t>
            </w:r>
          </w:p>
        </w:tc>
        <w:tc>
          <w:tcPr>
            <w:tcW w:w="1170" w:type="dxa"/>
            <w:vAlign w:val="center"/>
          </w:tcPr>
          <w:p w14:paraId="30FB03CA" w14:textId="77777777" w:rsidR="00E4615F" w:rsidRDefault="00E4615F" w:rsidP="00F551D4">
            <w:pPr>
              <w:jc w:val="center"/>
              <w:rPr>
                <w:rFonts w:ascii="Times New Roman" w:hAnsi="Times New Roman" w:cs="Times New Roman"/>
              </w:rPr>
            </w:pPr>
          </w:p>
        </w:tc>
        <w:tc>
          <w:tcPr>
            <w:tcW w:w="4860" w:type="dxa"/>
            <w:vAlign w:val="center"/>
          </w:tcPr>
          <w:p w14:paraId="28CD1B06" w14:textId="77777777" w:rsidR="00E4615F" w:rsidRDefault="00E4615F" w:rsidP="00F551D4">
            <w:pPr>
              <w:rPr>
                <w:rFonts w:ascii="Times New Roman" w:hAnsi="Times New Roman" w:cs="Times New Roman"/>
              </w:rPr>
            </w:pPr>
          </w:p>
        </w:tc>
        <w:tc>
          <w:tcPr>
            <w:tcW w:w="3078" w:type="dxa"/>
            <w:vAlign w:val="center"/>
          </w:tcPr>
          <w:p w14:paraId="5F928953" w14:textId="77777777" w:rsidR="00E4615F" w:rsidRDefault="00E4615F" w:rsidP="00F551D4">
            <w:pPr>
              <w:rPr>
                <w:rFonts w:ascii="Times New Roman" w:hAnsi="Times New Roman" w:cs="Times New Roman"/>
              </w:rPr>
            </w:pPr>
          </w:p>
        </w:tc>
      </w:tr>
      <w:tr w:rsidR="00E4615F" w14:paraId="54C703FF" w14:textId="77777777" w:rsidTr="00F551D4">
        <w:tc>
          <w:tcPr>
            <w:tcW w:w="468" w:type="dxa"/>
            <w:vAlign w:val="center"/>
          </w:tcPr>
          <w:p w14:paraId="2451191C" w14:textId="77777777" w:rsidR="00E4615F" w:rsidRDefault="00E4615F" w:rsidP="00F551D4">
            <w:pPr>
              <w:rPr>
                <w:rFonts w:ascii="Times New Roman" w:hAnsi="Times New Roman" w:cs="Times New Roman"/>
              </w:rPr>
            </w:pPr>
            <w:r>
              <w:rPr>
                <w:rFonts w:ascii="Times New Roman" w:hAnsi="Times New Roman" w:cs="Times New Roman"/>
              </w:rPr>
              <w:t>3</w:t>
            </w:r>
          </w:p>
        </w:tc>
        <w:tc>
          <w:tcPr>
            <w:tcW w:w="1170" w:type="dxa"/>
            <w:vAlign w:val="center"/>
          </w:tcPr>
          <w:p w14:paraId="563D1F49" w14:textId="77777777" w:rsidR="00E4615F" w:rsidRDefault="00E4615F" w:rsidP="00F551D4">
            <w:pPr>
              <w:jc w:val="center"/>
              <w:rPr>
                <w:rFonts w:ascii="Times New Roman" w:hAnsi="Times New Roman" w:cs="Times New Roman"/>
              </w:rPr>
            </w:pPr>
          </w:p>
        </w:tc>
        <w:tc>
          <w:tcPr>
            <w:tcW w:w="4860" w:type="dxa"/>
            <w:vAlign w:val="center"/>
          </w:tcPr>
          <w:p w14:paraId="01E624BE" w14:textId="77777777" w:rsidR="00E4615F" w:rsidRDefault="00E4615F" w:rsidP="00F55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751C2BBE" w14:textId="77777777" w:rsidR="00E4615F" w:rsidRDefault="00E4615F" w:rsidP="00F551D4">
            <w:pPr>
              <w:rPr>
                <w:rFonts w:ascii="Times New Roman" w:hAnsi="Times New Roman" w:cs="Times New Roman"/>
              </w:rPr>
            </w:pPr>
          </w:p>
        </w:tc>
      </w:tr>
      <w:tr w:rsidR="00E4615F" w14:paraId="3478842D" w14:textId="77777777" w:rsidTr="00F551D4">
        <w:tc>
          <w:tcPr>
            <w:tcW w:w="468" w:type="dxa"/>
            <w:vAlign w:val="center"/>
          </w:tcPr>
          <w:p w14:paraId="71F134A9" w14:textId="77777777" w:rsidR="00E4615F" w:rsidRDefault="00E4615F" w:rsidP="00F551D4">
            <w:pPr>
              <w:rPr>
                <w:rFonts w:ascii="Times New Roman" w:hAnsi="Times New Roman" w:cs="Times New Roman"/>
              </w:rPr>
            </w:pPr>
            <w:r>
              <w:rPr>
                <w:rFonts w:ascii="Times New Roman" w:hAnsi="Times New Roman" w:cs="Times New Roman"/>
              </w:rPr>
              <w:t>4</w:t>
            </w:r>
          </w:p>
        </w:tc>
        <w:tc>
          <w:tcPr>
            <w:tcW w:w="1170" w:type="dxa"/>
            <w:vAlign w:val="center"/>
          </w:tcPr>
          <w:p w14:paraId="4D7E2E3B" w14:textId="77777777" w:rsidR="00E4615F" w:rsidRDefault="00E4615F" w:rsidP="00F551D4">
            <w:pPr>
              <w:jc w:val="center"/>
              <w:rPr>
                <w:rFonts w:ascii="Times New Roman" w:hAnsi="Times New Roman" w:cs="Times New Roman"/>
              </w:rPr>
            </w:pPr>
          </w:p>
        </w:tc>
        <w:tc>
          <w:tcPr>
            <w:tcW w:w="4860" w:type="dxa"/>
            <w:vAlign w:val="center"/>
          </w:tcPr>
          <w:p w14:paraId="7CC06A91" w14:textId="77777777" w:rsidR="00E4615F" w:rsidRDefault="00E4615F" w:rsidP="00F551D4">
            <w:pPr>
              <w:rPr>
                <w:rFonts w:ascii="Times New Roman" w:hAnsi="Times New Roman" w:cs="Times New Roman"/>
              </w:rPr>
            </w:pPr>
          </w:p>
        </w:tc>
        <w:tc>
          <w:tcPr>
            <w:tcW w:w="3078" w:type="dxa"/>
            <w:vAlign w:val="center"/>
          </w:tcPr>
          <w:p w14:paraId="7CC53468" w14:textId="77777777" w:rsidR="00E4615F" w:rsidRDefault="00E4615F" w:rsidP="00F551D4">
            <w:pPr>
              <w:rPr>
                <w:rFonts w:ascii="Times New Roman" w:hAnsi="Times New Roman" w:cs="Times New Roman"/>
              </w:rPr>
            </w:pPr>
          </w:p>
        </w:tc>
      </w:tr>
      <w:tr w:rsidR="00E4615F" w14:paraId="4CB935D1" w14:textId="77777777" w:rsidTr="00F551D4">
        <w:tc>
          <w:tcPr>
            <w:tcW w:w="468" w:type="dxa"/>
            <w:vAlign w:val="center"/>
          </w:tcPr>
          <w:p w14:paraId="0E7378B5" w14:textId="77777777" w:rsidR="00E4615F" w:rsidRDefault="00E4615F" w:rsidP="00F551D4">
            <w:pPr>
              <w:rPr>
                <w:rFonts w:ascii="Times New Roman" w:hAnsi="Times New Roman" w:cs="Times New Roman"/>
              </w:rPr>
            </w:pPr>
            <w:r>
              <w:rPr>
                <w:rFonts w:ascii="Times New Roman" w:hAnsi="Times New Roman" w:cs="Times New Roman"/>
              </w:rPr>
              <w:t>5</w:t>
            </w:r>
          </w:p>
        </w:tc>
        <w:tc>
          <w:tcPr>
            <w:tcW w:w="1170" w:type="dxa"/>
            <w:vAlign w:val="center"/>
          </w:tcPr>
          <w:p w14:paraId="7EEA80BB" w14:textId="77777777" w:rsidR="00E4615F" w:rsidRDefault="00E4615F" w:rsidP="00F551D4">
            <w:pPr>
              <w:jc w:val="center"/>
              <w:rPr>
                <w:rFonts w:ascii="Times New Roman" w:hAnsi="Times New Roman" w:cs="Times New Roman"/>
              </w:rPr>
            </w:pPr>
          </w:p>
        </w:tc>
        <w:tc>
          <w:tcPr>
            <w:tcW w:w="4860" w:type="dxa"/>
            <w:vAlign w:val="center"/>
          </w:tcPr>
          <w:p w14:paraId="055982FE" w14:textId="77777777" w:rsidR="00E4615F" w:rsidRDefault="00E4615F" w:rsidP="00F551D4">
            <w:pPr>
              <w:rPr>
                <w:rFonts w:ascii="Times New Roman" w:hAnsi="Times New Roman" w:cs="Times New Roman"/>
              </w:rPr>
            </w:pPr>
          </w:p>
        </w:tc>
        <w:tc>
          <w:tcPr>
            <w:tcW w:w="3078" w:type="dxa"/>
            <w:vAlign w:val="center"/>
          </w:tcPr>
          <w:p w14:paraId="560303E4" w14:textId="77777777" w:rsidR="00E4615F" w:rsidRDefault="00E4615F" w:rsidP="00F551D4">
            <w:pPr>
              <w:rPr>
                <w:rFonts w:ascii="Times New Roman" w:hAnsi="Times New Roman" w:cs="Times New Roman"/>
              </w:rPr>
            </w:pPr>
          </w:p>
        </w:tc>
      </w:tr>
    </w:tbl>
    <w:p w14:paraId="785273A8" w14:textId="77777777" w:rsidR="00E4615F" w:rsidRDefault="00E4615F" w:rsidP="00E4615F">
      <w:pPr>
        <w:rPr>
          <w:rFonts w:ascii="Times New Roman" w:hAnsi="Times New Roman" w:cs="Times New Roman"/>
        </w:rPr>
      </w:pPr>
    </w:p>
    <w:p w14:paraId="0E2BE0FB" w14:textId="77777777" w:rsidR="00E4615F" w:rsidRDefault="00E4615F" w:rsidP="00E4615F">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4B74001E" w14:textId="77777777" w:rsidR="008A5CF3" w:rsidRDefault="008A5CF3" w:rsidP="00E4615F">
      <w:pPr>
        <w:rPr>
          <w:ins w:id="2" w:author="steven morrissey" w:date="2017-06-19T21:09:00Z"/>
          <w:rFonts w:ascii="Times New Roman" w:hAnsi="Times New Roman" w:cs="Times New Roman"/>
          <w:b/>
        </w:rPr>
      </w:pPr>
      <w:ins w:id="3" w:author="steven morrissey" w:date="2017-06-19T21:09:00Z">
        <w:r>
          <w:rPr>
            <w:rFonts w:ascii="Times New Roman" w:hAnsi="Times New Roman" w:cs="Times New Roman"/>
            <w:b/>
          </w:rPr>
          <w:t xml:space="preserve">Case 1: Given an Array of </w:t>
        </w:r>
        <w:proofErr w:type="spellStart"/>
        <w:r>
          <w:rPr>
            <w:rFonts w:ascii="Times New Roman" w:hAnsi="Times New Roman" w:cs="Times New Roman"/>
            <w:b/>
          </w:rPr>
          <w:t>BanffMarathonRun</w:t>
        </w:r>
        <w:r w:rsidR="00C97935">
          <w:rPr>
            <w:rFonts w:ascii="Times New Roman" w:hAnsi="Times New Roman" w:cs="Times New Roman"/>
            <w:b/>
          </w:rPr>
          <w:t>ner</w:t>
        </w:r>
        <w:proofErr w:type="spellEnd"/>
        <w:r w:rsidR="00C97935">
          <w:rPr>
            <w:rFonts w:ascii="Times New Roman" w:hAnsi="Times New Roman" w:cs="Times New Roman"/>
            <w:b/>
          </w:rPr>
          <w:t>, t</w:t>
        </w:r>
        <w:r>
          <w:rPr>
            <w:rFonts w:ascii="Times New Roman" w:hAnsi="Times New Roman" w:cs="Times New Roman"/>
            <w:b/>
          </w:rPr>
          <w:t>he name, address and time are printed out on separate lines for fastest runner; name, address, time and difference with fastest is printed out for second fastest runner; average time of all runners is printed out; name and # of years is printed out for all runners faster than the average time.</w:t>
        </w:r>
      </w:ins>
    </w:p>
    <w:p w14:paraId="4462B4DB" w14:textId="77777777" w:rsidR="00E4615F" w:rsidRDefault="00E4615F" w:rsidP="00E4615F">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3C355464" w14:textId="77777777" w:rsidR="00296273" w:rsidRDefault="00296273" w:rsidP="0028090E">
      <w:pPr>
        <w:jc w:val="both"/>
        <w:rPr>
          <w:rFonts w:ascii="Times New Roman" w:hAnsi="Times New Roman" w:cs="Times New Roman"/>
        </w:rPr>
      </w:pPr>
    </w:p>
    <w:p w14:paraId="64F363D5" w14:textId="77777777" w:rsidR="00944DF7" w:rsidRDefault="00944DF7" w:rsidP="0028090E">
      <w:pPr>
        <w:jc w:val="both"/>
        <w:rPr>
          <w:rFonts w:ascii="Times New Roman" w:hAnsi="Times New Roman" w:cs="Times New Roman"/>
        </w:rPr>
      </w:pPr>
    </w:p>
    <w:p w14:paraId="6849C49C" w14:textId="77777777" w:rsidR="00944DF7" w:rsidRDefault="00944DF7" w:rsidP="0028090E">
      <w:pPr>
        <w:jc w:val="both"/>
        <w:rPr>
          <w:rFonts w:ascii="Times New Roman" w:hAnsi="Times New Roman" w:cs="Times New Roman"/>
        </w:rPr>
      </w:pP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944DF7" w:rsidRPr="008E4CF8" w14:paraId="50EEE421" w14:textId="77777777" w:rsidTr="00A70775">
        <w:tc>
          <w:tcPr>
            <w:tcW w:w="9657" w:type="dxa"/>
            <w:gridSpan w:val="6"/>
            <w:tcBorders>
              <w:top w:val="nil"/>
              <w:left w:val="nil"/>
              <w:right w:val="nil"/>
            </w:tcBorders>
          </w:tcPr>
          <w:p w14:paraId="71087387" w14:textId="77777777" w:rsidR="00944DF7" w:rsidRDefault="00944DF7" w:rsidP="00944DF7">
            <w:pPr>
              <w:rPr>
                <w:rFonts w:ascii="Times New Roman" w:hAnsi="Times New Roman" w:cs="Times New Roman"/>
                <w:b/>
              </w:rPr>
            </w:pPr>
          </w:p>
          <w:p w14:paraId="6C450098" w14:textId="77777777" w:rsidR="00944DF7" w:rsidRDefault="00944DF7" w:rsidP="00A70775">
            <w:pPr>
              <w:jc w:val="center"/>
              <w:rPr>
                <w:rFonts w:ascii="Times New Roman" w:hAnsi="Times New Roman" w:cs="Times New Roman"/>
                <w:b/>
              </w:rPr>
            </w:pPr>
          </w:p>
          <w:p w14:paraId="2E34BF7B" w14:textId="77777777" w:rsidR="00944DF7" w:rsidRPr="00E9172A" w:rsidRDefault="00944DF7" w:rsidP="00944DF7">
            <w:pP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sidR="00283BF7">
              <w:rPr>
                <w:rFonts w:ascii="Times New Roman" w:hAnsi="Times New Roman" w:cs="Times New Roman"/>
                <w:b/>
              </w:rPr>
              <w:t>5</w:t>
            </w:r>
            <w:r w:rsidRPr="00E9172A">
              <w:rPr>
                <w:rFonts w:ascii="Times New Roman" w:hAnsi="Times New Roman" w:cs="Times New Roman"/>
                <w:b/>
              </w:rPr>
              <w:t>_______</w:t>
            </w:r>
          </w:p>
          <w:p w14:paraId="38A299B1" w14:textId="77777777" w:rsidR="00944DF7" w:rsidRPr="00E9172A" w:rsidRDefault="00944DF7" w:rsidP="00A70775">
            <w:pPr>
              <w:rPr>
                <w:rFonts w:ascii="Times New Roman" w:hAnsi="Times New Roman" w:cs="Times New Roman"/>
              </w:rPr>
            </w:pPr>
          </w:p>
        </w:tc>
      </w:tr>
      <w:tr w:rsidR="00944DF7" w:rsidRPr="008E4CF8" w14:paraId="0F8BBE8E" w14:textId="77777777" w:rsidTr="00A70775">
        <w:tc>
          <w:tcPr>
            <w:tcW w:w="1186" w:type="dxa"/>
          </w:tcPr>
          <w:p w14:paraId="77B2B51B"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Name</w:t>
            </w:r>
          </w:p>
        </w:tc>
        <w:tc>
          <w:tcPr>
            <w:tcW w:w="290" w:type="dxa"/>
          </w:tcPr>
          <w:p w14:paraId="1DDAB4F6"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w:t>
            </w:r>
          </w:p>
        </w:tc>
        <w:tc>
          <w:tcPr>
            <w:tcW w:w="3934" w:type="dxa"/>
          </w:tcPr>
          <w:p w14:paraId="6A5D076C" w14:textId="77777777" w:rsidR="00944DF7" w:rsidRPr="008E4CF8" w:rsidRDefault="00944DF7" w:rsidP="00A70775">
            <w:pPr>
              <w:rPr>
                <w:rFonts w:ascii="Times New Roman" w:hAnsi="Times New Roman" w:cs="Times New Roman"/>
                <w:i/>
              </w:rPr>
            </w:pPr>
            <w:r>
              <w:rPr>
                <w:rFonts w:ascii="Times New Roman" w:hAnsi="Times New Roman" w:cs="Times New Roman"/>
                <w:i/>
              </w:rPr>
              <w:t>Steven Morrissey</w:t>
            </w:r>
          </w:p>
        </w:tc>
        <w:tc>
          <w:tcPr>
            <w:tcW w:w="1887" w:type="dxa"/>
          </w:tcPr>
          <w:p w14:paraId="0DF2B412"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Due Date</w:t>
            </w:r>
          </w:p>
        </w:tc>
        <w:tc>
          <w:tcPr>
            <w:tcW w:w="290" w:type="dxa"/>
          </w:tcPr>
          <w:p w14:paraId="32F2D75A"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w:t>
            </w:r>
          </w:p>
        </w:tc>
        <w:tc>
          <w:tcPr>
            <w:tcW w:w="2070" w:type="dxa"/>
          </w:tcPr>
          <w:p w14:paraId="293C761B" w14:textId="77777777" w:rsidR="00944DF7" w:rsidRPr="008E4CF8" w:rsidRDefault="00944DF7" w:rsidP="00A70775">
            <w:pPr>
              <w:rPr>
                <w:rFonts w:ascii="Times New Roman" w:hAnsi="Times New Roman" w:cs="Times New Roman"/>
                <w:i/>
              </w:rPr>
            </w:pPr>
          </w:p>
        </w:tc>
      </w:tr>
      <w:tr w:rsidR="00944DF7" w:rsidRPr="008E4CF8" w14:paraId="413E5C9F" w14:textId="77777777" w:rsidTr="00A70775">
        <w:tc>
          <w:tcPr>
            <w:tcW w:w="1186" w:type="dxa"/>
          </w:tcPr>
          <w:p w14:paraId="7F1A11C4"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Student ID</w:t>
            </w:r>
          </w:p>
        </w:tc>
        <w:tc>
          <w:tcPr>
            <w:tcW w:w="290" w:type="dxa"/>
          </w:tcPr>
          <w:p w14:paraId="262897A6"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w:t>
            </w:r>
          </w:p>
        </w:tc>
        <w:tc>
          <w:tcPr>
            <w:tcW w:w="3934" w:type="dxa"/>
          </w:tcPr>
          <w:p w14:paraId="7E4E7020" w14:textId="742A8FFA" w:rsidR="00944DF7" w:rsidRPr="008E4CF8" w:rsidRDefault="00F81D57" w:rsidP="00A70775">
            <w:pPr>
              <w:rPr>
                <w:rFonts w:ascii="Times New Roman" w:hAnsi="Times New Roman" w:cs="Times New Roman"/>
                <w:i/>
              </w:rPr>
            </w:pPr>
            <w:r>
              <w:rPr>
                <w:rFonts w:ascii="Times New Roman" w:hAnsi="Times New Roman" w:cs="Times New Roman"/>
                <w:i/>
              </w:rPr>
              <w:t>3300222</w:t>
            </w:r>
          </w:p>
        </w:tc>
        <w:tc>
          <w:tcPr>
            <w:tcW w:w="1887" w:type="dxa"/>
          </w:tcPr>
          <w:p w14:paraId="22307E01"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Submission Date</w:t>
            </w:r>
          </w:p>
        </w:tc>
        <w:tc>
          <w:tcPr>
            <w:tcW w:w="290" w:type="dxa"/>
          </w:tcPr>
          <w:p w14:paraId="395EA1F0" w14:textId="77777777" w:rsidR="00944DF7" w:rsidRPr="008E4CF8" w:rsidRDefault="00944DF7" w:rsidP="00A70775">
            <w:pPr>
              <w:rPr>
                <w:rFonts w:ascii="Times New Roman" w:hAnsi="Times New Roman" w:cs="Times New Roman"/>
                <w:i/>
              </w:rPr>
            </w:pPr>
            <w:r w:rsidRPr="008E4CF8">
              <w:rPr>
                <w:rFonts w:ascii="Times New Roman" w:hAnsi="Times New Roman" w:cs="Times New Roman"/>
                <w:i/>
              </w:rPr>
              <w:t>:</w:t>
            </w:r>
          </w:p>
        </w:tc>
        <w:tc>
          <w:tcPr>
            <w:tcW w:w="2070" w:type="dxa"/>
          </w:tcPr>
          <w:p w14:paraId="7E774927" w14:textId="77777777" w:rsidR="00944DF7" w:rsidRPr="008E4CF8" w:rsidRDefault="00944DF7" w:rsidP="00A70775">
            <w:pPr>
              <w:rPr>
                <w:rFonts w:ascii="Times New Roman" w:hAnsi="Times New Roman" w:cs="Times New Roman"/>
                <w:i/>
              </w:rPr>
            </w:pPr>
          </w:p>
        </w:tc>
      </w:tr>
    </w:tbl>
    <w:p w14:paraId="1074188E" w14:textId="77777777" w:rsidR="00944DF7" w:rsidRDefault="00944DF7" w:rsidP="00944DF7">
      <w:pPr>
        <w:rPr>
          <w:rFonts w:ascii="Times New Roman" w:hAnsi="Times New Roman" w:cs="Times New Roman"/>
        </w:rPr>
      </w:pPr>
    </w:p>
    <w:p w14:paraId="50DEBC6D" w14:textId="77777777" w:rsidR="00944DF7" w:rsidRDefault="00944DF7" w:rsidP="00944DF7">
      <w:pPr>
        <w:rPr>
          <w:rFonts w:ascii="Times New Roman" w:hAnsi="Times New Roman" w:cs="Times New Roman"/>
        </w:rPr>
      </w:pPr>
      <w:r w:rsidRPr="00B37CE9">
        <w:rPr>
          <w:rFonts w:ascii="Times New Roman" w:hAnsi="Times New Roman" w:cs="Times New Roman"/>
          <w:b/>
        </w:rPr>
        <w:t>1. Problem Statement:</w:t>
      </w:r>
    </w:p>
    <w:p w14:paraId="0BEF8E52" w14:textId="77777777" w:rsidR="00C5621C" w:rsidRDefault="00C5621C" w:rsidP="00944DF7">
      <w:r>
        <w:t xml:space="preserve">Solve the following problem using a program: Suppose you save $100 each month into a savings account with an annual interest rate of 5%. Thus, the monthly interest rate is 0.05/12 = 0.00417. After the first month, the value in the account becomes 100 * (1 + 0.00417) = 100.417 After the second month, the value in the account becomes (100 + 100.417) * (1 + 0.00417) = 201.252 And after the third month, the value in the account becomes (100 + 201.252) * (1 + 0.00417) = 302.507 … and so on. Write a program that randomly generates monthly savings amounts for the 15 runners in Problem 4. Each monthly saving should be in the range of $100 to $800. Extend the </w:t>
      </w:r>
      <w:proofErr w:type="spellStart"/>
      <w:r>
        <w:t>AddressBook</w:t>
      </w:r>
      <w:proofErr w:type="spellEnd"/>
      <w:r>
        <w:t xml:space="preserve"> class to store the monthly savings generated by the random number generator. Then, display the final account value for each of the 15 runners.</w:t>
      </w:r>
    </w:p>
    <w:p w14:paraId="0033A8C6" w14:textId="77777777" w:rsidR="00944DF7" w:rsidRPr="00B37CE9" w:rsidRDefault="00944DF7" w:rsidP="00944DF7">
      <w:pPr>
        <w:rPr>
          <w:rFonts w:ascii="Times New Roman" w:hAnsi="Times New Roman" w:cs="Times New Roman"/>
          <w:b/>
        </w:rPr>
      </w:pPr>
      <w:r w:rsidRPr="00B37CE9">
        <w:rPr>
          <w:rFonts w:ascii="Times New Roman" w:hAnsi="Times New Roman" w:cs="Times New Roman"/>
          <w:b/>
        </w:rPr>
        <w:t xml:space="preserve">2. Description of the Code: </w:t>
      </w:r>
    </w:p>
    <w:p w14:paraId="58DE6442" w14:textId="77777777" w:rsidR="00944DF7" w:rsidRDefault="00FA3BEB" w:rsidP="00944DF7">
      <w:r>
        <w:t>Calculates interest and generated savings separately and saves them into their respective fields.</w:t>
      </w:r>
      <w:r w:rsidR="0097404C">
        <w:t xml:space="preserve"> </w:t>
      </w:r>
      <w:proofErr w:type="spellStart"/>
      <w:r w:rsidR="0097404C">
        <w:t>getReport</w:t>
      </w:r>
      <w:proofErr w:type="spellEnd"/>
      <w:r w:rsidR="0097404C">
        <w:t xml:space="preserve"> gets the account value and creates a string for each </w:t>
      </w:r>
      <w:proofErr w:type="spellStart"/>
      <w:r w:rsidR="0097404C">
        <w:t>EmployeeSavings</w:t>
      </w:r>
      <w:proofErr w:type="spellEnd"/>
      <w:r w:rsidR="0097404C">
        <w:t xml:space="preserve"> object to be printed out</w:t>
      </w:r>
    </w:p>
    <w:p w14:paraId="66B917E2" w14:textId="77777777" w:rsidR="00944DF7" w:rsidRDefault="00944DF7" w:rsidP="00944DF7">
      <w:pPr>
        <w:rPr>
          <w:rFonts w:ascii="Times New Roman" w:hAnsi="Times New Roman" w:cs="Times New Roman"/>
          <w:b/>
        </w:rPr>
      </w:pPr>
      <w:r w:rsidRPr="00B37CE9">
        <w:rPr>
          <w:rFonts w:ascii="Times New Roman" w:hAnsi="Times New Roman" w:cs="Times New Roman"/>
          <w:b/>
        </w:rPr>
        <w:t>3. Errors and Warnings:</w:t>
      </w:r>
    </w:p>
    <w:p w14:paraId="65D63482" w14:textId="77777777" w:rsidR="00944DF7" w:rsidRPr="009365B0" w:rsidRDefault="00944DF7" w:rsidP="00944DF7">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944DF7" w:rsidRPr="00B37CE9" w14:paraId="1E379035" w14:textId="77777777" w:rsidTr="00A70775">
        <w:tc>
          <w:tcPr>
            <w:tcW w:w="468" w:type="dxa"/>
            <w:vAlign w:val="center"/>
          </w:tcPr>
          <w:p w14:paraId="65A93F48" w14:textId="77777777" w:rsidR="00944DF7" w:rsidRPr="00B37CE9" w:rsidRDefault="00944DF7" w:rsidP="00A70775">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28EDA81E" w14:textId="77777777" w:rsidR="00944DF7" w:rsidRPr="00B37CE9" w:rsidRDefault="00944DF7" w:rsidP="00A70775">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40573D26" w14:textId="77777777" w:rsidR="00944DF7" w:rsidRPr="00B37CE9" w:rsidRDefault="00944DF7" w:rsidP="00A70775">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6DD1A1C2" w14:textId="77777777" w:rsidR="00944DF7" w:rsidRPr="00B37CE9" w:rsidRDefault="00944DF7" w:rsidP="00A70775">
            <w:pPr>
              <w:rPr>
                <w:rFonts w:ascii="Times New Roman" w:hAnsi="Times New Roman" w:cs="Times New Roman"/>
                <w:b/>
              </w:rPr>
            </w:pPr>
            <w:r w:rsidRPr="00B37CE9">
              <w:rPr>
                <w:rFonts w:ascii="Times New Roman" w:hAnsi="Times New Roman" w:cs="Times New Roman"/>
                <w:b/>
              </w:rPr>
              <w:t>How I solved them</w:t>
            </w:r>
          </w:p>
        </w:tc>
      </w:tr>
      <w:tr w:rsidR="00944DF7" w14:paraId="02A1442D" w14:textId="77777777" w:rsidTr="00A70775">
        <w:tc>
          <w:tcPr>
            <w:tcW w:w="468" w:type="dxa"/>
            <w:vAlign w:val="center"/>
          </w:tcPr>
          <w:p w14:paraId="54A3F720" w14:textId="77777777" w:rsidR="00944DF7" w:rsidRDefault="00944DF7" w:rsidP="00A70775">
            <w:pPr>
              <w:rPr>
                <w:rFonts w:ascii="Times New Roman" w:hAnsi="Times New Roman" w:cs="Times New Roman"/>
              </w:rPr>
            </w:pPr>
            <w:r>
              <w:rPr>
                <w:rFonts w:ascii="Times New Roman" w:hAnsi="Times New Roman" w:cs="Times New Roman"/>
              </w:rPr>
              <w:t>1</w:t>
            </w:r>
          </w:p>
        </w:tc>
        <w:tc>
          <w:tcPr>
            <w:tcW w:w="1170" w:type="dxa"/>
            <w:vAlign w:val="center"/>
          </w:tcPr>
          <w:p w14:paraId="314C7778" w14:textId="77777777" w:rsidR="00944DF7" w:rsidRDefault="00944DF7" w:rsidP="00A70775">
            <w:pPr>
              <w:jc w:val="center"/>
              <w:rPr>
                <w:rFonts w:ascii="Times New Roman" w:hAnsi="Times New Roman" w:cs="Times New Roman"/>
              </w:rPr>
            </w:pPr>
            <w:r>
              <w:rPr>
                <w:rFonts w:ascii="Times New Roman" w:hAnsi="Times New Roman" w:cs="Times New Roman"/>
              </w:rPr>
              <w:t>none</w:t>
            </w:r>
          </w:p>
        </w:tc>
        <w:tc>
          <w:tcPr>
            <w:tcW w:w="4860" w:type="dxa"/>
            <w:vAlign w:val="center"/>
          </w:tcPr>
          <w:p w14:paraId="5D8FFF33" w14:textId="77777777" w:rsidR="00944DF7" w:rsidRDefault="00944DF7" w:rsidP="00A70775">
            <w:pPr>
              <w:rPr>
                <w:rFonts w:ascii="Times New Roman" w:hAnsi="Times New Roman" w:cs="Times New Roman"/>
              </w:rPr>
            </w:pPr>
          </w:p>
        </w:tc>
        <w:tc>
          <w:tcPr>
            <w:tcW w:w="3078" w:type="dxa"/>
            <w:vAlign w:val="center"/>
          </w:tcPr>
          <w:p w14:paraId="783E21BD" w14:textId="77777777" w:rsidR="00944DF7" w:rsidRDefault="00944DF7" w:rsidP="00A70775">
            <w:pPr>
              <w:rPr>
                <w:rFonts w:ascii="Times New Roman" w:hAnsi="Times New Roman" w:cs="Times New Roman"/>
              </w:rPr>
            </w:pPr>
          </w:p>
        </w:tc>
      </w:tr>
      <w:tr w:rsidR="00944DF7" w14:paraId="3D96A8E4" w14:textId="77777777" w:rsidTr="00A70775">
        <w:tc>
          <w:tcPr>
            <w:tcW w:w="468" w:type="dxa"/>
            <w:vAlign w:val="center"/>
          </w:tcPr>
          <w:p w14:paraId="7FC13734" w14:textId="77777777" w:rsidR="00944DF7" w:rsidRDefault="00944DF7" w:rsidP="00A70775">
            <w:pPr>
              <w:rPr>
                <w:rFonts w:ascii="Times New Roman" w:hAnsi="Times New Roman" w:cs="Times New Roman"/>
              </w:rPr>
            </w:pPr>
            <w:r>
              <w:rPr>
                <w:rFonts w:ascii="Times New Roman" w:hAnsi="Times New Roman" w:cs="Times New Roman"/>
              </w:rPr>
              <w:t>2</w:t>
            </w:r>
          </w:p>
        </w:tc>
        <w:tc>
          <w:tcPr>
            <w:tcW w:w="1170" w:type="dxa"/>
            <w:vAlign w:val="center"/>
          </w:tcPr>
          <w:p w14:paraId="326FC353" w14:textId="77777777" w:rsidR="00944DF7" w:rsidRDefault="00944DF7" w:rsidP="00A70775">
            <w:pPr>
              <w:jc w:val="center"/>
              <w:rPr>
                <w:rFonts w:ascii="Times New Roman" w:hAnsi="Times New Roman" w:cs="Times New Roman"/>
              </w:rPr>
            </w:pPr>
          </w:p>
        </w:tc>
        <w:tc>
          <w:tcPr>
            <w:tcW w:w="4860" w:type="dxa"/>
            <w:vAlign w:val="center"/>
          </w:tcPr>
          <w:p w14:paraId="04A51442" w14:textId="77777777" w:rsidR="00944DF7" w:rsidRDefault="00944DF7" w:rsidP="00A70775">
            <w:pPr>
              <w:rPr>
                <w:rFonts w:ascii="Times New Roman" w:hAnsi="Times New Roman" w:cs="Times New Roman"/>
              </w:rPr>
            </w:pPr>
          </w:p>
        </w:tc>
        <w:tc>
          <w:tcPr>
            <w:tcW w:w="3078" w:type="dxa"/>
            <w:vAlign w:val="center"/>
          </w:tcPr>
          <w:p w14:paraId="4C06D7EE" w14:textId="77777777" w:rsidR="00944DF7" w:rsidRDefault="00944DF7" w:rsidP="00A70775">
            <w:pPr>
              <w:rPr>
                <w:rFonts w:ascii="Times New Roman" w:hAnsi="Times New Roman" w:cs="Times New Roman"/>
              </w:rPr>
            </w:pPr>
          </w:p>
        </w:tc>
      </w:tr>
      <w:tr w:rsidR="00944DF7" w14:paraId="05416F51" w14:textId="77777777" w:rsidTr="00A70775">
        <w:tc>
          <w:tcPr>
            <w:tcW w:w="468" w:type="dxa"/>
            <w:vAlign w:val="center"/>
          </w:tcPr>
          <w:p w14:paraId="57DA0E17" w14:textId="77777777" w:rsidR="00944DF7" w:rsidRDefault="00944DF7" w:rsidP="00A70775">
            <w:pPr>
              <w:rPr>
                <w:rFonts w:ascii="Times New Roman" w:hAnsi="Times New Roman" w:cs="Times New Roman"/>
              </w:rPr>
            </w:pPr>
            <w:r>
              <w:rPr>
                <w:rFonts w:ascii="Times New Roman" w:hAnsi="Times New Roman" w:cs="Times New Roman"/>
              </w:rPr>
              <w:t>3</w:t>
            </w:r>
          </w:p>
        </w:tc>
        <w:tc>
          <w:tcPr>
            <w:tcW w:w="1170" w:type="dxa"/>
            <w:vAlign w:val="center"/>
          </w:tcPr>
          <w:p w14:paraId="635B6B55" w14:textId="77777777" w:rsidR="00944DF7" w:rsidRDefault="00944DF7" w:rsidP="00A70775">
            <w:pPr>
              <w:jc w:val="center"/>
              <w:rPr>
                <w:rFonts w:ascii="Times New Roman" w:hAnsi="Times New Roman" w:cs="Times New Roman"/>
              </w:rPr>
            </w:pPr>
          </w:p>
        </w:tc>
        <w:tc>
          <w:tcPr>
            <w:tcW w:w="4860" w:type="dxa"/>
            <w:vAlign w:val="center"/>
          </w:tcPr>
          <w:p w14:paraId="45319A0F" w14:textId="77777777" w:rsidR="00944DF7" w:rsidRDefault="00944DF7" w:rsidP="00A7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1AF006CC" w14:textId="77777777" w:rsidR="00944DF7" w:rsidRDefault="00944DF7" w:rsidP="00A70775">
            <w:pPr>
              <w:rPr>
                <w:rFonts w:ascii="Times New Roman" w:hAnsi="Times New Roman" w:cs="Times New Roman"/>
              </w:rPr>
            </w:pPr>
          </w:p>
        </w:tc>
      </w:tr>
      <w:tr w:rsidR="00944DF7" w14:paraId="53053934" w14:textId="77777777" w:rsidTr="00A70775">
        <w:tc>
          <w:tcPr>
            <w:tcW w:w="468" w:type="dxa"/>
            <w:vAlign w:val="center"/>
          </w:tcPr>
          <w:p w14:paraId="3A583A89" w14:textId="77777777" w:rsidR="00944DF7" w:rsidRDefault="00944DF7" w:rsidP="00A70775">
            <w:pPr>
              <w:rPr>
                <w:rFonts w:ascii="Times New Roman" w:hAnsi="Times New Roman" w:cs="Times New Roman"/>
              </w:rPr>
            </w:pPr>
            <w:r>
              <w:rPr>
                <w:rFonts w:ascii="Times New Roman" w:hAnsi="Times New Roman" w:cs="Times New Roman"/>
              </w:rPr>
              <w:t>4</w:t>
            </w:r>
          </w:p>
        </w:tc>
        <w:tc>
          <w:tcPr>
            <w:tcW w:w="1170" w:type="dxa"/>
            <w:vAlign w:val="center"/>
          </w:tcPr>
          <w:p w14:paraId="65CA77E1" w14:textId="77777777" w:rsidR="00944DF7" w:rsidRDefault="00944DF7" w:rsidP="00A70775">
            <w:pPr>
              <w:jc w:val="center"/>
              <w:rPr>
                <w:rFonts w:ascii="Times New Roman" w:hAnsi="Times New Roman" w:cs="Times New Roman"/>
              </w:rPr>
            </w:pPr>
          </w:p>
        </w:tc>
        <w:tc>
          <w:tcPr>
            <w:tcW w:w="4860" w:type="dxa"/>
            <w:vAlign w:val="center"/>
          </w:tcPr>
          <w:p w14:paraId="2365D1F9" w14:textId="77777777" w:rsidR="00944DF7" w:rsidRDefault="00944DF7" w:rsidP="00A70775">
            <w:pPr>
              <w:rPr>
                <w:rFonts w:ascii="Times New Roman" w:hAnsi="Times New Roman" w:cs="Times New Roman"/>
              </w:rPr>
            </w:pPr>
          </w:p>
        </w:tc>
        <w:tc>
          <w:tcPr>
            <w:tcW w:w="3078" w:type="dxa"/>
            <w:vAlign w:val="center"/>
          </w:tcPr>
          <w:p w14:paraId="14351221" w14:textId="77777777" w:rsidR="00944DF7" w:rsidRDefault="00944DF7" w:rsidP="00A70775">
            <w:pPr>
              <w:rPr>
                <w:rFonts w:ascii="Times New Roman" w:hAnsi="Times New Roman" w:cs="Times New Roman"/>
              </w:rPr>
            </w:pPr>
          </w:p>
        </w:tc>
      </w:tr>
      <w:tr w:rsidR="00944DF7" w14:paraId="45D44403" w14:textId="77777777" w:rsidTr="00A70775">
        <w:tc>
          <w:tcPr>
            <w:tcW w:w="468" w:type="dxa"/>
            <w:vAlign w:val="center"/>
          </w:tcPr>
          <w:p w14:paraId="0A706918" w14:textId="77777777" w:rsidR="00944DF7" w:rsidRDefault="00944DF7" w:rsidP="00A70775">
            <w:pPr>
              <w:rPr>
                <w:rFonts w:ascii="Times New Roman" w:hAnsi="Times New Roman" w:cs="Times New Roman"/>
              </w:rPr>
            </w:pPr>
            <w:r>
              <w:rPr>
                <w:rFonts w:ascii="Times New Roman" w:hAnsi="Times New Roman" w:cs="Times New Roman"/>
              </w:rPr>
              <w:t>5</w:t>
            </w:r>
          </w:p>
        </w:tc>
        <w:tc>
          <w:tcPr>
            <w:tcW w:w="1170" w:type="dxa"/>
            <w:vAlign w:val="center"/>
          </w:tcPr>
          <w:p w14:paraId="157C7219" w14:textId="77777777" w:rsidR="00944DF7" w:rsidRDefault="00944DF7" w:rsidP="00A70775">
            <w:pPr>
              <w:jc w:val="center"/>
              <w:rPr>
                <w:rFonts w:ascii="Times New Roman" w:hAnsi="Times New Roman" w:cs="Times New Roman"/>
              </w:rPr>
            </w:pPr>
          </w:p>
        </w:tc>
        <w:tc>
          <w:tcPr>
            <w:tcW w:w="4860" w:type="dxa"/>
            <w:vAlign w:val="center"/>
          </w:tcPr>
          <w:p w14:paraId="6231DB48" w14:textId="77777777" w:rsidR="00944DF7" w:rsidRDefault="00944DF7" w:rsidP="00A70775">
            <w:pPr>
              <w:rPr>
                <w:rFonts w:ascii="Times New Roman" w:hAnsi="Times New Roman" w:cs="Times New Roman"/>
              </w:rPr>
            </w:pPr>
          </w:p>
        </w:tc>
        <w:tc>
          <w:tcPr>
            <w:tcW w:w="3078" w:type="dxa"/>
            <w:vAlign w:val="center"/>
          </w:tcPr>
          <w:p w14:paraId="2DB64DD2" w14:textId="77777777" w:rsidR="00944DF7" w:rsidRDefault="00944DF7" w:rsidP="00A70775">
            <w:pPr>
              <w:rPr>
                <w:rFonts w:ascii="Times New Roman" w:hAnsi="Times New Roman" w:cs="Times New Roman"/>
              </w:rPr>
            </w:pPr>
          </w:p>
        </w:tc>
      </w:tr>
    </w:tbl>
    <w:p w14:paraId="7B41EEF1" w14:textId="77777777" w:rsidR="00944DF7" w:rsidRDefault="00944DF7" w:rsidP="00944DF7">
      <w:pPr>
        <w:rPr>
          <w:rFonts w:ascii="Times New Roman" w:hAnsi="Times New Roman" w:cs="Times New Roman"/>
        </w:rPr>
      </w:pPr>
    </w:p>
    <w:p w14:paraId="2B789B2C" w14:textId="77777777" w:rsidR="00944DF7" w:rsidRDefault="00944DF7" w:rsidP="00944DF7">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4CE5B822" w14:textId="77777777" w:rsidR="00944DF7" w:rsidRDefault="00944DF7" w:rsidP="00944DF7">
      <w:pPr>
        <w:rPr>
          <w:rFonts w:ascii="Times New Roman" w:hAnsi="Times New Roman" w:cs="Times New Roman"/>
          <w:b/>
        </w:rPr>
      </w:pPr>
      <w:r>
        <w:rPr>
          <w:rFonts w:ascii="Times New Roman" w:hAnsi="Times New Roman" w:cs="Times New Roman"/>
          <w:b/>
        </w:rPr>
        <w:t xml:space="preserve">Case 1: Given an Array </w:t>
      </w:r>
      <w:proofErr w:type="spellStart"/>
      <w:r w:rsidR="0097404C">
        <w:rPr>
          <w:rFonts w:ascii="Times New Roman" w:hAnsi="Times New Roman" w:cs="Times New Roman"/>
          <w:b/>
        </w:rPr>
        <w:t>EmployeeSavings</w:t>
      </w:r>
      <w:proofErr w:type="spellEnd"/>
      <w:r w:rsidR="0097404C">
        <w:rPr>
          <w:rFonts w:ascii="Times New Roman" w:hAnsi="Times New Roman" w:cs="Times New Roman"/>
          <w:b/>
        </w:rPr>
        <w:t xml:space="preserve"> with generated savings and interests, when a report is printed out for that Array, then all the account values are displayed to the user.</w:t>
      </w:r>
    </w:p>
    <w:p w14:paraId="23D5BF54" w14:textId="77777777" w:rsidR="00944DF7" w:rsidRDefault="00944DF7" w:rsidP="00944DF7">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5A19BE39" w14:textId="0C64AD2C" w:rsidR="0097404C" w:rsidRDefault="00F81D57" w:rsidP="00944DF7">
      <w:pPr>
        <w:rPr>
          <w:rFonts w:ascii="Times New Roman" w:hAnsi="Times New Roman" w:cs="Times New Roman"/>
          <w:b/>
        </w:rPr>
      </w:pPr>
      <w:r>
        <w:rPr>
          <w:rFonts w:ascii="Times New Roman" w:hAnsi="Times New Roman" w:cs="Times New Roman"/>
          <w:b/>
        </w:rPr>
        <w:t>None, it was straight forward</w:t>
      </w:r>
    </w:p>
    <w:p w14:paraId="0D5428E2" w14:textId="77777777" w:rsidR="00F81D57" w:rsidRDefault="00F81D57" w:rsidP="00944DF7">
      <w:pPr>
        <w:rPr>
          <w:rFonts w:ascii="Times New Roman" w:hAnsi="Times New Roman" w:cs="Times New Roman"/>
          <w:b/>
        </w:rPr>
      </w:pP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977127" w:rsidRPr="008E4CF8" w14:paraId="40AFC0A2" w14:textId="77777777" w:rsidTr="00A70775">
        <w:tc>
          <w:tcPr>
            <w:tcW w:w="9657" w:type="dxa"/>
            <w:gridSpan w:val="6"/>
            <w:tcBorders>
              <w:top w:val="nil"/>
              <w:left w:val="nil"/>
              <w:right w:val="nil"/>
            </w:tcBorders>
          </w:tcPr>
          <w:p w14:paraId="28A38034" w14:textId="77777777" w:rsidR="00977127" w:rsidRDefault="00977127" w:rsidP="00A70775">
            <w:pPr>
              <w:rPr>
                <w:rFonts w:ascii="Times New Roman" w:hAnsi="Times New Roman" w:cs="Times New Roman"/>
                <w:b/>
              </w:rPr>
            </w:pPr>
          </w:p>
          <w:p w14:paraId="237A0928" w14:textId="77777777" w:rsidR="00977127" w:rsidRDefault="00977127" w:rsidP="00A70775">
            <w:pPr>
              <w:jc w:val="center"/>
              <w:rPr>
                <w:rFonts w:ascii="Times New Roman" w:hAnsi="Times New Roman" w:cs="Times New Roman"/>
                <w:b/>
              </w:rPr>
            </w:pPr>
          </w:p>
          <w:p w14:paraId="1BBE1B33" w14:textId="77777777" w:rsidR="00977127" w:rsidRPr="00E9172A" w:rsidRDefault="00977127" w:rsidP="00A70775">
            <w:pP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6</w:t>
            </w:r>
            <w:r w:rsidRPr="00E9172A">
              <w:rPr>
                <w:rFonts w:ascii="Times New Roman" w:hAnsi="Times New Roman" w:cs="Times New Roman"/>
                <w:b/>
              </w:rPr>
              <w:t>_______</w:t>
            </w:r>
          </w:p>
          <w:p w14:paraId="67263AEF" w14:textId="77777777" w:rsidR="00977127" w:rsidRPr="00E9172A" w:rsidRDefault="00977127" w:rsidP="00A70775">
            <w:pPr>
              <w:rPr>
                <w:rFonts w:ascii="Times New Roman" w:hAnsi="Times New Roman" w:cs="Times New Roman"/>
              </w:rPr>
            </w:pPr>
          </w:p>
        </w:tc>
      </w:tr>
      <w:tr w:rsidR="00977127" w:rsidRPr="008E4CF8" w14:paraId="7CD1EA46" w14:textId="77777777" w:rsidTr="00A70775">
        <w:tc>
          <w:tcPr>
            <w:tcW w:w="1186" w:type="dxa"/>
          </w:tcPr>
          <w:p w14:paraId="317DF094"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Name</w:t>
            </w:r>
          </w:p>
        </w:tc>
        <w:tc>
          <w:tcPr>
            <w:tcW w:w="290" w:type="dxa"/>
          </w:tcPr>
          <w:p w14:paraId="47831C8E"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0BEB55AC" w14:textId="77777777" w:rsidR="00977127" w:rsidRPr="008E4CF8" w:rsidRDefault="00977127" w:rsidP="00A70775">
            <w:pPr>
              <w:rPr>
                <w:rFonts w:ascii="Times New Roman" w:hAnsi="Times New Roman" w:cs="Times New Roman"/>
                <w:i/>
              </w:rPr>
            </w:pPr>
            <w:r>
              <w:rPr>
                <w:rFonts w:ascii="Times New Roman" w:hAnsi="Times New Roman" w:cs="Times New Roman"/>
                <w:i/>
              </w:rPr>
              <w:t>Steven Morrissey</w:t>
            </w:r>
          </w:p>
        </w:tc>
        <w:tc>
          <w:tcPr>
            <w:tcW w:w="1887" w:type="dxa"/>
          </w:tcPr>
          <w:p w14:paraId="5E42520B"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Due Date</w:t>
            </w:r>
          </w:p>
        </w:tc>
        <w:tc>
          <w:tcPr>
            <w:tcW w:w="290" w:type="dxa"/>
          </w:tcPr>
          <w:p w14:paraId="3152506E"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3DE45D09" w14:textId="77777777" w:rsidR="00977127" w:rsidRPr="008E4CF8" w:rsidRDefault="00977127" w:rsidP="00A70775">
            <w:pPr>
              <w:rPr>
                <w:rFonts w:ascii="Times New Roman" w:hAnsi="Times New Roman" w:cs="Times New Roman"/>
                <w:i/>
              </w:rPr>
            </w:pPr>
          </w:p>
        </w:tc>
      </w:tr>
      <w:tr w:rsidR="00977127" w:rsidRPr="008E4CF8" w14:paraId="2BFC5C69" w14:textId="77777777" w:rsidTr="00A70775">
        <w:tc>
          <w:tcPr>
            <w:tcW w:w="1186" w:type="dxa"/>
          </w:tcPr>
          <w:p w14:paraId="1C156EA0"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Student ID</w:t>
            </w:r>
          </w:p>
        </w:tc>
        <w:tc>
          <w:tcPr>
            <w:tcW w:w="290" w:type="dxa"/>
          </w:tcPr>
          <w:p w14:paraId="7D41B8E1"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5D5E77E3" w14:textId="32ABB05F" w:rsidR="00977127" w:rsidRPr="008E4CF8" w:rsidRDefault="00F81D57" w:rsidP="00A70775">
            <w:pPr>
              <w:rPr>
                <w:rFonts w:ascii="Times New Roman" w:hAnsi="Times New Roman" w:cs="Times New Roman"/>
                <w:i/>
              </w:rPr>
            </w:pPr>
            <w:r>
              <w:rPr>
                <w:rFonts w:ascii="Times New Roman" w:hAnsi="Times New Roman" w:cs="Times New Roman"/>
                <w:i/>
              </w:rPr>
              <w:t>3300222</w:t>
            </w:r>
          </w:p>
        </w:tc>
        <w:tc>
          <w:tcPr>
            <w:tcW w:w="1887" w:type="dxa"/>
          </w:tcPr>
          <w:p w14:paraId="0C2A2BE4"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Submission Date</w:t>
            </w:r>
          </w:p>
        </w:tc>
        <w:tc>
          <w:tcPr>
            <w:tcW w:w="290" w:type="dxa"/>
          </w:tcPr>
          <w:p w14:paraId="48E276EF"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32F99600" w14:textId="77777777" w:rsidR="00977127" w:rsidRPr="008E4CF8" w:rsidRDefault="00977127" w:rsidP="00A70775">
            <w:pPr>
              <w:rPr>
                <w:rFonts w:ascii="Times New Roman" w:hAnsi="Times New Roman" w:cs="Times New Roman"/>
                <w:i/>
              </w:rPr>
            </w:pPr>
          </w:p>
        </w:tc>
      </w:tr>
    </w:tbl>
    <w:p w14:paraId="0B71FCE4" w14:textId="77777777" w:rsidR="00977127" w:rsidRDefault="00977127" w:rsidP="00977127">
      <w:pPr>
        <w:rPr>
          <w:rFonts w:ascii="Times New Roman" w:hAnsi="Times New Roman" w:cs="Times New Roman"/>
        </w:rPr>
      </w:pPr>
    </w:p>
    <w:p w14:paraId="2EFF7B04" w14:textId="77777777" w:rsidR="00977127" w:rsidRDefault="00977127" w:rsidP="00977127">
      <w:pPr>
        <w:rPr>
          <w:rFonts w:ascii="Times New Roman" w:hAnsi="Times New Roman" w:cs="Times New Roman"/>
        </w:rPr>
      </w:pPr>
      <w:r w:rsidRPr="00B37CE9">
        <w:rPr>
          <w:rFonts w:ascii="Times New Roman" w:hAnsi="Times New Roman" w:cs="Times New Roman"/>
          <w:b/>
        </w:rPr>
        <w:t>1. Problem Statement:</w:t>
      </w:r>
    </w:p>
    <w:p w14:paraId="1A1F072C" w14:textId="77777777" w:rsidR="00A91DDD" w:rsidRDefault="00977127" w:rsidP="00977127">
      <w:r>
        <w:t xml:space="preserve">I. Given the right triangles described below, write a program to compute the lengths of the remaining sides using a program. a. a = 48 and c = 80 </w:t>
      </w:r>
    </w:p>
    <w:p w14:paraId="3362D7BC" w14:textId="77777777" w:rsidR="00A91DDD" w:rsidRDefault="00977127" w:rsidP="00977127">
      <w:r>
        <w:t xml:space="preserve">b. a = 84 and c = 91 </w:t>
      </w:r>
    </w:p>
    <w:p w14:paraId="71FB1C56" w14:textId="77777777" w:rsidR="00A91DDD" w:rsidRDefault="00977127" w:rsidP="00977127">
      <w:r>
        <w:t xml:space="preserve">II. Determine if the following triangles are right-angled triangles: a. a = 45, b = 55, and c = 75 </w:t>
      </w:r>
    </w:p>
    <w:p w14:paraId="497B15AA" w14:textId="77777777" w:rsidR="00977127" w:rsidRDefault="00977127" w:rsidP="00977127">
      <w:r>
        <w:t>b. a = 28, b = 45, and c = 53</w:t>
      </w:r>
    </w:p>
    <w:p w14:paraId="11FAEF81" w14:textId="77777777" w:rsidR="00977127" w:rsidRPr="00B37CE9" w:rsidRDefault="00977127" w:rsidP="00977127">
      <w:pPr>
        <w:rPr>
          <w:rFonts w:ascii="Times New Roman" w:hAnsi="Times New Roman" w:cs="Times New Roman"/>
          <w:b/>
        </w:rPr>
      </w:pPr>
      <w:r w:rsidRPr="00B37CE9">
        <w:rPr>
          <w:rFonts w:ascii="Times New Roman" w:hAnsi="Times New Roman" w:cs="Times New Roman"/>
          <w:b/>
        </w:rPr>
        <w:t xml:space="preserve">2. Description of the Code: </w:t>
      </w:r>
    </w:p>
    <w:p w14:paraId="62C2EC0C" w14:textId="77777777" w:rsidR="00977127" w:rsidRDefault="00977127" w:rsidP="00977127">
      <w:r>
        <w:t>Used Java Math library functions to do calculations according to Pythagorean theorem.</w:t>
      </w:r>
      <w:r w:rsidR="00765744">
        <w:t xml:space="preserve"> Calculated the </w:t>
      </w:r>
      <w:r w:rsidR="00143A4C">
        <w:t xml:space="preserve">B sides for part 1 in the main method, and used the </w:t>
      </w:r>
      <w:proofErr w:type="spellStart"/>
      <w:proofErr w:type="gramStart"/>
      <w:r w:rsidR="00143A4C">
        <w:t>isRightTriangle</w:t>
      </w:r>
      <w:proofErr w:type="spellEnd"/>
      <w:r w:rsidR="00143A4C">
        <w:t>(</w:t>
      </w:r>
      <w:proofErr w:type="gramEnd"/>
      <w:r w:rsidR="00143A4C">
        <w:t>) method to do the calculation for right triangle.</w:t>
      </w:r>
    </w:p>
    <w:p w14:paraId="6AE66D6F" w14:textId="77777777" w:rsidR="00977127" w:rsidRDefault="00977127" w:rsidP="00977127">
      <w:pPr>
        <w:rPr>
          <w:rFonts w:ascii="Times New Roman" w:hAnsi="Times New Roman" w:cs="Times New Roman"/>
          <w:b/>
        </w:rPr>
      </w:pPr>
      <w:r w:rsidRPr="00B37CE9">
        <w:rPr>
          <w:rFonts w:ascii="Times New Roman" w:hAnsi="Times New Roman" w:cs="Times New Roman"/>
          <w:b/>
        </w:rPr>
        <w:t>3. Errors and Warnings:</w:t>
      </w:r>
    </w:p>
    <w:p w14:paraId="25013CCD" w14:textId="77777777" w:rsidR="00977127" w:rsidRPr="009365B0" w:rsidRDefault="00977127" w:rsidP="00977127">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977127" w:rsidRPr="00B37CE9" w14:paraId="12C3A666" w14:textId="77777777" w:rsidTr="00A70775">
        <w:tc>
          <w:tcPr>
            <w:tcW w:w="468" w:type="dxa"/>
            <w:vAlign w:val="center"/>
          </w:tcPr>
          <w:p w14:paraId="3B865984"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2C24FD03"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220B30B0"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22578630"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How I solved them</w:t>
            </w:r>
          </w:p>
        </w:tc>
      </w:tr>
      <w:tr w:rsidR="00977127" w14:paraId="177D2D35" w14:textId="77777777" w:rsidTr="00A70775">
        <w:tc>
          <w:tcPr>
            <w:tcW w:w="468" w:type="dxa"/>
            <w:vAlign w:val="center"/>
          </w:tcPr>
          <w:p w14:paraId="76D34B0D" w14:textId="77777777" w:rsidR="00977127" w:rsidRDefault="00977127" w:rsidP="00A70775">
            <w:pPr>
              <w:rPr>
                <w:rFonts w:ascii="Times New Roman" w:hAnsi="Times New Roman" w:cs="Times New Roman"/>
              </w:rPr>
            </w:pPr>
            <w:r>
              <w:rPr>
                <w:rFonts w:ascii="Times New Roman" w:hAnsi="Times New Roman" w:cs="Times New Roman"/>
              </w:rPr>
              <w:t>1</w:t>
            </w:r>
          </w:p>
        </w:tc>
        <w:tc>
          <w:tcPr>
            <w:tcW w:w="1170" w:type="dxa"/>
            <w:vAlign w:val="center"/>
          </w:tcPr>
          <w:p w14:paraId="22F3342D" w14:textId="77777777" w:rsidR="00977127" w:rsidRDefault="00977127" w:rsidP="00A70775">
            <w:pPr>
              <w:jc w:val="center"/>
              <w:rPr>
                <w:rFonts w:ascii="Times New Roman" w:hAnsi="Times New Roman" w:cs="Times New Roman"/>
              </w:rPr>
            </w:pPr>
            <w:r>
              <w:rPr>
                <w:rFonts w:ascii="Times New Roman" w:hAnsi="Times New Roman" w:cs="Times New Roman"/>
              </w:rPr>
              <w:t>none</w:t>
            </w:r>
          </w:p>
        </w:tc>
        <w:tc>
          <w:tcPr>
            <w:tcW w:w="4860" w:type="dxa"/>
            <w:vAlign w:val="center"/>
          </w:tcPr>
          <w:p w14:paraId="67255EF6" w14:textId="77777777" w:rsidR="00977127" w:rsidRDefault="00977127" w:rsidP="00A70775">
            <w:pPr>
              <w:rPr>
                <w:rFonts w:ascii="Times New Roman" w:hAnsi="Times New Roman" w:cs="Times New Roman"/>
              </w:rPr>
            </w:pPr>
          </w:p>
        </w:tc>
        <w:tc>
          <w:tcPr>
            <w:tcW w:w="3078" w:type="dxa"/>
            <w:vAlign w:val="center"/>
          </w:tcPr>
          <w:p w14:paraId="1FB9018C" w14:textId="77777777" w:rsidR="00977127" w:rsidRDefault="00977127" w:rsidP="00A70775">
            <w:pPr>
              <w:rPr>
                <w:rFonts w:ascii="Times New Roman" w:hAnsi="Times New Roman" w:cs="Times New Roman"/>
              </w:rPr>
            </w:pPr>
          </w:p>
        </w:tc>
      </w:tr>
      <w:tr w:rsidR="00977127" w14:paraId="4F74BD55" w14:textId="77777777" w:rsidTr="00A70775">
        <w:tc>
          <w:tcPr>
            <w:tcW w:w="468" w:type="dxa"/>
            <w:vAlign w:val="center"/>
          </w:tcPr>
          <w:p w14:paraId="383BF976" w14:textId="77777777" w:rsidR="00977127" w:rsidRDefault="00977127" w:rsidP="00A70775">
            <w:pPr>
              <w:rPr>
                <w:rFonts w:ascii="Times New Roman" w:hAnsi="Times New Roman" w:cs="Times New Roman"/>
              </w:rPr>
            </w:pPr>
            <w:r>
              <w:rPr>
                <w:rFonts w:ascii="Times New Roman" w:hAnsi="Times New Roman" w:cs="Times New Roman"/>
              </w:rPr>
              <w:t>2</w:t>
            </w:r>
          </w:p>
        </w:tc>
        <w:tc>
          <w:tcPr>
            <w:tcW w:w="1170" w:type="dxa"/>
            <w:vAlign w:val="center"/>
          </w:tcPr>
          <w:p w14:paraId="6FDDE7F9" w14:textId="77777777" w:rsidR="00977127" w:rsidRDefault="00977127" w:rsidP="00A70775">
            <w:pPr>
              <w:jc w:val="center"/>
              <w:rPr>
                <w:rFonts w:ascii="Times New Roman" w:hAnsi="Times New Roman" w:cs="Times New Roman"/>
              </w:rPr>
            </w:pPr>
          </w:p>
        </w:tc>
        <w:tc>
          <w:tcPr>
            <w:tcW w:w="4860" w:type="dxa"/>
            <w:vAlign w:val="center"/>
          </w:tcPr>
          <w:p w14:paraId="2F193FEE" w14:textId="77777777" w:rsidR="00977127" w:rsidRDefault="00977127" w:rsidP="00A70775">
            <w:pPr>
              <w:rPr>
                <w:rFonts w:ascii="Times New Roman" w:hAnsi="Times New Roman" w:cs="Times New Roman"/>
              </w:rPr>
            </w:pPr>
          </w:p>
        </w:tc>
        <w:tc>
          <w:tcPr>
            <w:tcW w:w="3078" w:type="dxa"/>
            <w:vAlign w:val="center"/>
          </w:tcPr>
          <w:p w14:paraId="76B66CB1" w14:textId="77777777" w:rsidR="00977127" w:rsidRDefault="00977127" w:rsidP="00A70775">
            <w:pPr>
              <w:rPr>
                <w:rFonts w:ascii="Times New Roman" w:hAnsi="Times New Roman" w:cs="Times New Roman"/>
              </w:rPr>
            </w:pPr>
          </w:p>
        </w:tc>
      </w:tr>
      <w:tr w:rsidR="00977127" w14:paraId="29AA68A0" w14:textId="77777777" w:rsidTr="00A70775">
        <w:tc>
          <w:tcPr>
            <w:tcW w:w="468" w:type="dxa"/>
            <w:vAlign w:val="center"/>
          </w:tcPr>
          <w:p w14:paraId="4C90499C" w14:textId="77777777" w:rsidR="00977127" w:rsidRDefault="00977127" w:rsidP="00A70775">
            <w:pPr>
              <w:rPr>
                <w:rFonts w:ascii="Times New Roman" w:hAnsi="Times New Roman" w:cs="Times New Roman"/>
              </w:rPr>
            </w:pPr>
            <w:r>
              <w:rPr>
                <w:rFonts w:ascii="Times New Roman" w:hAnsi="Times New Roman" w:cs="Times New Roman"/>
              </w:rPr>
              <w:t>3</w:t>
            </w:r>
          </w:p>
        </w:tc>
        <w:tc>
          <w:tcPr>
            <w:tcW w:w="1170" w:type="dxa"/>
            <w:vAlign w:val="center"/>
          </w:tcPr>
          <w:p w14:paraId="5664B672" w14:textId="77777777" w:rsidR="00977127" w:rsidRDefault="00977127" w:rsidP="00A70775">
            <w:pPr>
              <w:jc w:val="center"/>
              <w:rPr>
                <w:rFonts w:ascii="Times New Roman" w:hAnsi="Times New Roman" w:cs="Times New Roman"/>
              </w:rPr>
            </w:pPr>
          </w:p>
        </w:tc>
        <w:tc>
          <w:tcPr>
            <w:tcW w:w="4860" w:type="dxa"/>
            <w:vAlign w:val="center"/>
          </w:tcPr>
          <w:p w14:paraId="70B805E8" w14:textId="77777777" w:rsidR="00977127" w:rsidRDefault="00977127" w:rsidP="00A7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5EC794F5" w14:textId="77777777" w:rsidR="00977127" w:rsidRDefault="00977127" w:rsidP="00A70775">
            <w:pPr>
              <w:rPr>
                <w:rFonts w:ascii="Times New Roman" w:hAnsi="Times New Roman" w:cs="Times New Roman"/>
              </w:rPr>
            </w:pPr>
          </w:p>
        </w:tc>
      </w:tr>
      <w:tr w:rsidR="00977127" w14:paraId="32A02046" w14:textId="77777777" w:rsidTr="00A70775">
        <w:tc>
          <w:tcPr>
            <w:tcW w:w="468" w:type="dxa"/>
            <w:vAlign w:val="center"/>
          </w:tcPr>
          <w:p w14:paraId="097C9201" w14:textId="77777777" w:rsidR="00977127" w:rsidRDefault="00977127" w:rsidP="00A70775">
            <w:pPr>
              <w:rPr>
                <w:rFonts w:ascii="Times New Roman" w:hAnsi="Times New Roman" w:cs="Times New Roman"/>
              </w:rPr>
            </w:pPr>
            <w:r>
              <w:rPr>
                <w:rFonts w:ascii="Times New Roman" w:hAnsi="Times New Roman" w:cs="Times New Roman"/>
              </w:rPr>
              <w:t>4</w:t>
            </w:r>
          </w:p>
        </w:tc>
        <w:tc>
          <w:tcPr>
            <w:tcW w:w="1170" w:type="dxa"/>
            <w:vAlign w:val="center"/>
          </w:tcPr>
          <w:p w14:paraId="0AF9D59B" w14:textId="77777777" w:rsidR="00977127" w:rsidRDefault="00977127" w:rsidP="00A70775">
            <w:pPr>
              <w:jc w:val="center"/>
              <w:rPr>
                <w:rFonts w:ascii="Times New Roman" w:hAnsi="Times New Roman" w:cs="Times New Roman"/>
              </w:rPr>
            </w:pPr>
          </w:p>
        </w:tc>
        <w:tc>
          <w:tcPr>
            <w:tcW w:w="4860" w:type="dxa"/>
            <w:vAlign w:val="center"/>
          </w:tcPr>
          <w:p w14:paraId="2D84595A" w14:textId="77777777" w:rsidR="00977127" w:rsidRDefault="00977127" w:rsidP="00A70775">
            <w:pPr>
              <w:rPr>
                <w:rFonts w:ascii="Times New Roman" w:hAnsi="Times New Roman" w:cs="Times New Roman"/>
              </w:rPr>
            </w:pPr>
          </w:p>
        </w:tc>
        <w:tc>
          <w:tcPr>
            <w:tcW w:w="3078" w:type="dxa"/>
            <w:vAlign w:val="center"/>
          </w:tcPr>
          <w:p w14:paraId="49649475" w14:textId="77777777" w:rsidR="00977127" w:rsidRDefault="00977127" w:rsidP="00A70775">
            <w:pPr>
              <w:rPr>
                <w:rFonts w:ascii="Times New Roman" w:hAnsi="Times New Roman" w:cs="Times New Roman"/>
              </w:rPr>
            </w:pPr>
          </w:p>
        </w:tc>
      </w:tr>
      <w:tr w:rsidR="00977127" w14:paraId="573CE90D" w14:textId="77777777" w:rsidTr="00A70775">
        <w:tc>
          <w:tcPr>
            <w:tcW w:w="468" w:type="dxa"/>
            <w:vAlign w:val="center"/>
          </w:tcPr>
          <w:p w14:paraId="4402FA1E" w14:textId="77777777" w:rsidR="00977127" w:rsidRDefault="00977127" w:rsidP="00A70775">
            <w:pPr>
              <w:rPr>
                <w:rFonts w:ascii="Times New Roman" w:hAnsi="Times New Roman" w:cs="Times New Roman"/>
              </w:rPr>
            </w:pPr>
            <w:r>
              <w:rPr>
                <w:rFonts w:ascii="Times New Roman" w:hAnsi="Times New Roman" w:cs="Times New Roman"/>
              </w:rPr>
              <w:t>5</w:t>
            </w:r>
          </w:p>
        </w:tc>
        <w:tc>
          <w:tcPr>
            <w:tcW w:w="1170" w:type="dxa"/>
            <w:vAlign w:val="center"/>
          </w:tcPr>
          <w:p w14:paraId="41421ED3" w14:textId="77777777" w:rsidR="00977127" w:rsidRDefault="00977127" w:rsidP="00A70775">
            <w:pPr>
              <w:jc w:val="center"/>
              <w:rPr>
                <w:rFonts w:ascii="Times New Roman" w:hAnsi="Times New Roman" w:cs="Times New Roman"/>
              </w:rPr>
            </w:pPr>
          </w:p>
        </w:tc>
        <w:tc>
          <w:tcPr>
            <w:tcW w:w="4860" w:type="dxa"/>
            <w:vAlign w:val="center"/>
          </w:tcPr>
          <w:p w14:paraId="20A55AE6" w14:textId="77777777" w:rsidR="00977127" w:rsidRDefault="00977127" w:rsidP="00A70775">
            <w:pPr>
              <w:rPr>
                <w:rFonts w:ascii="Times New Roman" w:hAnsi="Times New Roman" w:cs="Times New Roman"/>
              </w:rPr>
            </w:pPr>
          </w:p>
        </w:tc>
        <w:tc>
          <w:tcPr>
            <w:tcW w:w="3078" w:type="dxa"/>
            <w:vAlign w:val="center"/>
          </w:tcPr>
          <w:p w14:paraId="029CDFA8" w14:textId="77777777" w:rsidR="00977127" w:rsidRDefault="00977127" w:rsidP="00A70775">
            <w:pPr>
              <w:rPr>
                <w:rFonts w:ascii="Times New Roman" w:hAnsi="Times New Roman" w:cs="Times New Roman"/>
              </w:rPr>
            </w:pPr>
          </w:p>
        </w:tc>
      </w:tr>
    </w:tbl>
    <w:p w14:paraId="56C57A54" w14:textId="77777777" w:rsidR="00977127" w:rsidRDefault="00977127" w:rsidP="00977127">
      <w:pPr>
        <w:rPr>
          <w:rFonts w:ascii="Times New Roman" w:hAnsi="Times New Roman" w:cs="Times New Roman"/>
        </w:rPr>
      </w:pPr>
    </w:p>
    <w:p w14:paraId="70F2DADB" w14:textId="77777777" w:rsidR="00977127" w:rsidRDefault="00977127" w:rsidP="00977127">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2FC2E471" w14:textId="77777777" w:rsidR="00977127" w:rsidRPr="00143A4C" w:rsidRDefault="00143A4C" w:rsidP="00977127">
      <w:r>
        <w:rPr>
          <w:rFonts w:ascii="Times New Roman" w:hAnsi="Times New Roman" w:cs="Times New Roman"/>
          <w:b/>
        </w:rPr>
        <w:t>Question 1.a) b = 64 Question 1.b) b = 35 Question 2.a) false Question 2.b) true</w:t>
      </w:r>
    </w:p>
    <w:p w14:paraId="62C297A5" w14:textId="77777777" w:rsidR="00977127" w:rsidRDefault="00977127" w:rsidP="00977127">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5E40718D" w14:textId="77777777" w:rsidR="00977127" w:rsidRDefault="00143A4C" w:rsidP="00977127">
      <w:pPr>
        <w:rPr>
          <w:rFonts w:ascii="Times New Roman" w:hAnsi="Times New Roman" w:cs="Times New Roman"/>
          <w:b/>
        </w:rPr>
      </w:pPr>
      <w:r>
        <w:rPr>
          <w:rFonts w:ascii="Times New Roman" w:hAnsi="Times New Roman" w:cs="Times New Roman"/>
          <w:b/>
        </w:rPr>
        <w:t xml:space="preserve">I had a bit of trouble deciding where to put the calculation logic, but as the getters should return the values for the respective fields, I concluded that it should be done in the main method. There were no set methods in the API as well, which also led me to believe that I should do the right triangle calculation in the </w:t>
      </w:r>
      <w:proofErr w:type="spellStart"/>
      <w:r>
        <w:rPr>
          <w:rFonts w:ascii="Times New Roman" w:hAnsi="Times New Roman" w:cs="Times New Roman"/>
          <w:b/>
        </w:rPr>
        <w:t>isRightTriangle</w:t>
      </w:r>
      <w:proofErr w:type="spellEnd"/>
      <w:r>
        <w:rPr>
          <w:rFonts w:ascii="Times New Roman" w:hAnsi="Times New Roman" w:cs="Times New Roman"/>
          <w:b/>
        </w:rPr>
        <w:t xml:space="preserve"> method.</w:t>
      </w:r>
    </w:p>
    <w:p w14:paraId="69511B8A" w14:textId="77777777" w:rsidR="00977127" w:rsidRDefault="00977127" w:rsidP="00977127">
      <w:pPr>
        <w:rPr>
          <w:rFonts w:ascii="Times New Roman" w:hAnsi="Times New Roman" w:cs="Times New Roman"/>
          <w:b/>
        </w:rPr>
      </w:pPr>
    </w:p>
    <w:p w14:paraId="679A7DDC" w14:textId="77777777" w:rsidR="00977127" w:rsidRDefault="00977127" w:rsidP="00977127">
      <w:pPr>
        <w:rPr>
          <w:rFonts w:ascii="Times New Roman" w:hAnsi="Times New Roman" w:cs="Times New Roman"/>
          <w:b/>
        </w:rPr>
      </w:pP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977127" w:rsidRPr="008E4CF8" w14:paraId="3CAFD9EA" w14:textId="77777777" w:rsidTr="00A70775">
        <w:tc>
          <w:tcPr>
            <w:tcW w:w="9657" w:type="dxa"/>
            <w:gridSpan w:val="6"/>
            <w:tcBorders>
              <w:top w:val="nil"/>
              <w:left w:val="nil"/>
              <w:right w:val="nil"/>
            </w:tcBorders>
          </w:tcPr>
          <w:p w14:paraId="2CDB3D03" w14:textId="77777777" w:rsidR="00977127" w:rsidRDefault="00977127" w:rsidP="00A70775">
            <w:pPr>
              <w:rPr>
                <w:rFonts w:ascii="Times New Roman" w:hAnsi="Times New Roman" w:cs="Times New Roman"/>
                <w:b/>
              </w:rPr>
            </w:pPr>
          </w:p>
          <w:p w14:paraId="71C058A1" w14:textId="77777777" w:rsidR="00977127" w:rsidRDefault="00977127" w:rsidP="00A70775">
            <w:pPr>
              <w:jc w:val="center"/>
              <w:rPr>
                <w:rFonts w:ascii="Times New Roman" w:hAnsi="Times New Roman" w:cs="Times New Roman"/>
                <w:b/>
              </w:rPr>
            </w:pPr>
          </w:p>
          <w:p w14:paraId="7B150FB2" w14:textId="77777777" w:rsidR="00977127" w:rsidRPr="00E9172A" w:rsidRDefault="00977127" w:rsidP="00A70775">
            <w:pP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7</w:t>
            </w:r>
            <w:r w:rsidRPr="00E9172A">
              <w:rPr>
                <w:rFonts w:ascii="Times New Roman" w:hAnsi="Times New Roman" w:cs="Times New Roman"/>
                <w:b/>
              </w:rPr>
              <w:t>_______</w:t>
            </w:r>
          </w:p>
          <w:p w14:paraId="72081F90" w14:textId="77777777" w:rsidR="00977127" w:rsidRPr="00E9172A" w:rsidRDefault="00977127" w:rsidP="00A70775">
            <w:pPr>
              <w:rPr>
                <w:rFonts w:ascii="Times New Roman" w:hAnsi="Times New Roman" w:cs="Times New Roman"/>
              </w:rPr>
            </w:pPr>
          </w:p>
        </w:tc>
      </w:tr>
      <w:tr w:rsidR="00977127" w:rsidRPr="008E4CF8" w14:paraId="5E354521" w14:textId="77777777" w:rsidTr="00A70775">
        <w:tc>
          <w:tcPr>
            <w:tcW w:w="1186" w:type="dxa"/>
          </w:tcPr>
          <w:p w14:paraId="4147B090"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Name</w:t>
            </w:r>
          </w:p>
        </w:tc>
        <w:tc>
          <w:tcPr>
            <w:tcW w:w="290" w:type="dxa"/>
          </w:tcPr>
          <w:p w14:paraId="764D53E2"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0F980190" w14:textId="77777777" w:rsidR="00977127" w:rsidRPr="008E4CF8" w:rsidRDefault="00977127" w:rsidP="00A70775">
            <w:pPr>
              <w:rPr>
                <w:rFonts w:ascii="Times New Roman" w:hAnsi="Times New Roman" w:cs="Times New Roman"/>
                <w:i/>
              </w:rPr>
            </w:pPr>
            <w:r>
              <w:rPr>
                <w:rFonts w:ascii="Times New Roman" w:hAnsi="Times New Roman" w:cs="Times New Roman"/>
                <w:i/>
              </w:rPr>
              <w:t>Steven Morrissey</w:t>
            </w:r>
          </w:p>
        </w:tc>
        <w:tc>
          <w:tcPr>
            <w:tcW w:w="1887" w:type="dxa"/>
          </w:tcPr>
          <w:p w14:paraId="5580998C"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Due Date</w:t>
            </w:r>
          </w:p>
        </w:tc>
        <w:tc>
          <w:tcPr>
            <w:tcW w:w="290" w:type="dxa"/>
          </w:tcPr>
          <w:p w14:paraId="418F7E74"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38F305E0" w14:textId="77777777" w:rsidR="00977127" w:rsidRPr="008E4CF8" w:rsidRDefault="00977127" w:rsidP="00A70775">
            <w:pPr>
              <w:rPr>
                <w:rFonts w:ascii="Times New Roman" w:hAnsi="Times New Roman" w:cs="Times New Roman"/>
                <w:i/>
              </w:rPr>
            </w:pPr>
          </w:p>
        </w:tc>
      </w:tr>
      <w:tr w:rsidR="00977127" w:rsidRPr="008E4CF8" w14:paraId="541EF110" w14:textId="77777777" w:rsidTr="00A70775">
        <w:tc>
          <w:tcPr>
            <w:tcW w:w="1186" w:type="dxa"/>
          </w:tcPr>
          <w:p w14:paraId="3CA9EC43"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Student ID</w:t>
            </w:r>
          </w:p>
        </w:tc>
        <w:tc>
          <w:tcPr>
            <w:tcW w:w="290" w:type="dxa"/>
          </w:tcPr>
          <w:p w14:paraId="5DD9A80B"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0210A8CF" w14:textId="421F65FE" w:rsidR="00977127" w:rsidRPr="008E4CF8" w:rsidRDefault="00F81D57" w:rsidP="00A70775">
            <w:pPr>
              <w:rPr>
                <w:rFonts w:ascii="Times New Roman" w:hAnsi="Times New Roman" w:cs="Times New Roman"/>
                <w:i/>
              </w:rPr>
            </w:pPr>
            <w:r>
              <w:rPr>
                <w:rFonts w:ascii="Times New Roman" w:hAnsi="Times New Roman" w:cs="Times New Roman"/>
                <w:i/>
              </w:rPr>
              <w:t>3300222</w:t>
            </w:r>
          </w:p>
        </w:tc>
        <w:tc>
          <w:tcPr>
            <w:tcW w:w="1887" w:type="dxa"/>
          </w:tcPr>
          <w:p w14:paraId="5428B582"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Submission Date</w:t>
            </w:r>
          </w:p>
        </w:tc>
        <w:tc>
          <w:tcPr>
            <w:tcW w:w="290" w:type="dxa"/>
          </w:tcPr>
          <w:p w14:paraId="38C831CB"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732B02FF" w14:textId="77777777" w:rsidR="00977127" w:rsidRPr="008E4CF8" w:rsidRDefault="00977127" w:rsidP="00A70775">
            <w:pPr>
              <w:rPr>
                <w:rFonts w:ascii="Times New Roman" w:hAnsi="Times New Roman" w:cs="Times New Roman"/>
                <w:i/>
              </w:rPr>
            </w:pPr>
          </w:p>
        </w:tc>
      </w:tr>
    </w:tbl>
    <w:p w14:paraId="4212D98A" w14:textId="77777777" w:rsidR="00977127" w:rsidRDefault="00977127" w:rsidP="00977127">
      <w:pPr>
        <w:rPr>
          <w:rFonts w:ascii="Times New Roman" w:hAnsi="Times New Roman" w:cs="Times New Roman"/>
        </w:rPr>
      </w:pPr>
    </w:p>
    <w:p w14:paraId="68305E18" w14:textId="77777777" w:rsidR="00977127" w:rsidRDefault="00977127" w:rsidP="00977127">
      <w:pPr>
        <w:rPr>
          <w:rFonts w:ascii="Times New Roman" w:hAnsi="Times New Roman" w:cs="Times New Roman"/>
        </w:rPr>
      </w:pPr>
      <w:r w:rsidRPr="00B37CE9">
        <w:rPr>
          <w:rFonts w:ascii="Times New Roman" w:hAnsi="Times New Roman" w:cs="Times New Roman"/>
          <w:b/>
        </w:rPr>
        <w:t>1. Problem Statement:</w:t>
      </w:r>
    </w:p>
    <w:p w14:paraId="2296AC31" w14:textId="77777777" w:rsidR="00977127" w:rsidRDefault="00977127" w:rsidP="00977127">
      <w:r>
        <w:t>Write a program that reads in a number from the user and then displays the Hailstone sequence for that number, followed by a line showing the number of steps taken to reach 1.</w:t>
      </w:r>
    </w:p>
    <w:p w14:paraId="095895BE" w14:textId="77777777" w:rsidR="00977127" w:rsidRPr="00B37CE9" w:rsidRDefault="00977127" w:rsidP="00977127">
      <w:pPr>
        <w:rPr>
          <w:rFonts w:ascii="Times New Roman" w:hAnsi="Times New Roman" w:cs="Times New Roman"/>
          <w:b/>
        </w:rPr>
      </w:pPr>
      <w:r w:rsidRPr="00B37CE9">
        <w:rPr>
          <w:rFonts w:ascii="Times New Roman" w:hAnsi="Times New Roman" w:cs="Times New Roman"/>
          <w:b/>
        </w:rPr>
        <w:t xml:space="preserve">2. Description of the Code: </w:t>
      </w:r>
    </w:p>
    <w:p w14:paraId="26754782" w14:textId="77777777" w:rsidR="00977127" w:rsidRDefault="005235C9" w:rsidP="00977127">
      <w:r>
        <w:t xml:space="preserve">Implemented hailstone sequence using </w:t>
      </w:r>
      <w:proofErr w:type="spellStart"/>
      <w:r>
        <w:t>arraylist</w:t>
      </w:r>
      <w:proofErr w:type="spellEnd"/>
      <w:r>
        <w:t xml:space="preserve"> to store the numbers and keeping track </w:t>
      </w:r>
      <w:r w:rsidR="00762168">
        <w:t>in a variable called total.</w:t>
      </w:r>
    </w:p>
    <w:p w14:paraId="7C450384" w14:textId="77777777" w:rsidR="00977127" w:rsidRDefault="00977127" w:rsidP="00977127">
      <w:pPr>
        <w:rPr>
          <w:rFonts w:ascii="Times New Roman" w:hAnsi="Times New Roman" w:cs="Times New Roman"/>
          <w:b/>
        </w:rPr>
      </w:pPr>
      <w:r w:rsidRPr="00B37CE9">
        <w:rPr>
          <w:rFonts w:ascii="Times New Roman" w:hAnsi="Times New Roman" w:cs="Times New Roman"/>
          <w:b/>
        </w:rPr>
        <w:t>3. Errors and Warnings:</w:t>
      </w:r>
    </w:p>
    <w:p w14:paraId="7EA4CF1E" w14:textId="77777777" w:rsidR="00977127" w:rsidRPr="009365B0" w:rsidRDefault="00977127" w:rsidP="00977127">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977127" w:rsidRPr="00B37CE9" w14:paraId="098126A2" w14:textId="77777777" w:rsidTr="00A70775">
        <w:tc>
          <w:tcPr>
            <w:tcW w:w="468" w:type="dxa"/>
            <w:vAlign w:val="center"/>
          </w:tcPr>
          <w:p w14:paraId="13AAAEF5"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1606A6A0"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183315C1"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7AD6477B"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How I solved them</w:t>
            </w:r>
          </w:p>
        </w:tc>
      </w:tr>
      <w:tr w:rsidR="00977127" w14:paraId="6A63C3F0" w14:textId="77777777" w:rsidTr="00A70775">
        <w:tc>
          <w:tcPr>
            <w:tcW w:w="468" w:type="dxa"/>
            <w:vAlign w:val="center"/>
          </w:tcPr>
          <w:p w14:paraId="3AB3CC86" w14:textId="77777777" w:rsidR="00977127" w:rsidRDefault="00977127" w:rsidP="00A70775">
            <w:pPr>
              <w:rPr>
                <w:rFonts w:ascii="Times New Roman" w:hAnsi="Times New Roman" w:cs="Times New Roman"/>
              </w:rPr>
            </w:pPr>
            <w:r>
              <w:rPr>
                <w:rFonts w:ascii="Times New Roman" w:hAnsi="Times New Roman" w:cs="Times New Roman"/>
              </w:rPr>
              <w:t>1</w:t>
            </w:r>
          </w:p>
        </w:tc>
        <w:tc>
          <w:tcPr>
            <w:tcW w:w="1170" w:type="dxa"/>
            <w:vAlign w:val="center"/>
          </w:tcPr>
          <w:p w14:paraId="1EBA08F3" w14:textId="77777777" w:rsidR="00977127" w:rsidRDefault="00762168" w:rsidP="00A70775">
            <w:pPr>
              <w:jc w:val="center"/>
              <w:rPr>
                <w:rFonts w:ascii="Times New Roman" w:hAnsi="Times New Roman" w:cs="Times New Roman"/>
              </w:rPr>
            </w:pPr>
            <w:r>
              <w:rPr>
                <w:rFonts w:ascii="Times New Roman" w:hAnsi="Times New Roman" w:cs="Times New Roman"/>
              </w:rPr>
              <w:t>E1</w:t>
            </w:r>
          </w:p>
        </w:tc>
        <w:tc>
          <w:tcPr>
            <w:tcW w:w="4860" w:type="dxa"/>
            <w:vAlign w:val="center"/>
          </w:tcPr>
          <w:p w14:paraId="61F604B4" w14:textId="77777777" w:rsidR="00977127" w:rsidRDefault="00762168" w:rsidP="00A70775">
            <w:pPr>
              <w:rPr>
                <w:rFonts w:ascii="Times New Roman" w:hAnsi="Times New Roman" w:cs="Times New Roman"/>
              </w:rPr>
            </w:pPr>
            <w:proofErr w:type="spellStart"/>
            <w:r>
              <w:rPr>
                <w:rFonts w:ascii="Times New Roman" w:hAnsi="Times New Roman" w:cs="Times New Roman"/>
              </w:rPr>
              <w:t>ArrayIndedOutOfBoundsException</w:t>
            </w:r>
            <w:proofErr w:type="spellEnd"/>
          </w:p>
        </w:tc>
        <w:tc>
          <w:tcPr>
            <w:tcW w:w="3078" w:type="dxa"/>
            <w:vAlign w:val="center"/>
          </w:tcPr>
          <w:p w14:paraId="361F5099" w14:textId="77777777" w:rsidR="00977127" w:rsidRDefault="00762168" w:rsidP="00A70775">
            <w:pPr>
              <w:rPr>
                <w:rFonts w:ascii="Times New Roman" w:hAnsi="Times New Roman" w:cs="Times New Roman"/>
              </w:rPr>
            </w:pPr>
            <w:r>
              <w:rPr>
                <w:rFonts w:ascii="Times New Roman" w:hAnsi="Times New Roman" w:cs="Times New Roman"/>
              </w:rPr>
              <w:t xml:space="preserve">I didn’t notice that I hadn’t assigned an initial value then tried to access </w:t>
            </w:r>
            <w:proofErr w:type="gramStart"/>
            <w:r>
              <w:rPr>
                <w:rFonts w:ascii="Times New Roman" w:hAnsi="Times New Roman" w:cs="Times New Roman"/>
              </w:rPr>
              <w:t>size(</w:t>
            </w:r>
            <w:proofErr w:type="gramEnd"/>
            <w:r>
              <w:rPr>
                <w:rFonts w:ascii="Times New Roman" w:hAnsi="Times New Roman" w:cs="Times New Roman"/>
              </w:rPr>
              <w:t>)-1. Solved itself as I changed my implementation.</w:t>
            </w:r>
          </w:p>
        </w:tc>
      </w:tr>
      <w:tr w:rsidR="00977127" w14:paraId="7D89C050" w14:textId="77777777" w:rsidTr="00A70775">
        <w:tc>
          <w:tcPr>
            <w:tcW w:w="468" w:type="dxa"/>
            <w:vAlign w:val="center"/>
          </w:tcPr>
          <w:p w14:paraId="1060BD89" w14:textId="77777777" w:rsidR="00977127" w:rsidRDefault="00977127" w:rsidP="00A70775">
            <w:pPr>
              <w:rPr>
                <w:rFonts w:ascii="Times New Roman" w:hAnsi="Times New Roman" w:cs="Times New Roman"/>
              </w:rPr>
            </w:pPr>
            <w:r>
              <w:rPr>
                <w:rFonts w:ascii="Times New Roman" w:hAnsi="Times New Roman" w:cs="Times New Roman"/>
              </w:rPr>
              <w:t>2</w:t>
            </w:r>
          </w:p>
        </w:tc>
        <w:tc>
          <w:tcPr>
            <w:tcW w:w="1170" w:type="dxa"/>
            <w:vAlign w:val="center"/>
          </w:tcPr>
          <w:p w14:paraId="6A53E119" w14:textId="77777777" w:rsidR="00977127" w:rsidRDefault="00977127" w:rsidP="00A70775">
            <w:pPr>
              <w:jc w:val="center"/>
              <w:rPr>
                <w:rFonts w:ascii="Times New Roman" w:hAnsi="Times New Roman" w:cs="Times New Roman"/>
              </w:rPr>
            </w:pPr>
          </w:p>
        </w:tc>
        <w:tc>
          <w:tcPr>
            <w:tcW w:w="4860" w:type="dxa"/>
            <w:vAlign w:val="center"/>
          </w:tcPr>
          <w:p w14:paraId="2EEF5BFE" w14:textId="77777777" w:rsidR="00977127" w:rsidRDefault="00977127" w:rsidP="00A70775">
            <w:pPr>
              <w:rPr>
                <w:rFonts w:ascii="Times New Roman" w:hAnsi="Times New Roman" w:cs="Times New Roman"/>
              </w:rPr>
            </w:pPr>
          </w:p>
        </w:tc>
        <w:tc>
          <w:tcPr>
            <w:tcW w:w="3078" w:type="dxa"/>
            <w:vAlign w:val="center"/>
          </w:tcPr>
          <w:p w14:paraId="2FA8E5EF" w14:textId="77777777" w:rsidR="00977127" w:rsidRDefault="00977127" w:rsidP="00A70775">
            <w:pPr>
              <w:rPr>
                <w:rFonts w:ascii="Times New Roman" w:hAnsi="Times New Roman" w:cs="Times New Roman"/>
              </w:rPr>
            </w:pPr>
          </w:p>
        </w:tc>
      </w:tr>
      <w:tr w:rsidR="00977127" w14:paraId="145814BE" w14:textId="77777777" w:rsidTr="00A70775">
        <w:tc>
          <w:tcPr>
            <w:tcW w:w="468" w:type="dxa"/>
            <w:vAlign w:val="center"/>
          </w:tcPr>
          <w:p w14:paraId="28A3A9A3" w14:textId="77777777" w:rsidR="00977127" w:rsidRDefault="00977127" w:rsidP="00A70775">
            <w:pPr>
              <w:rPr>
                <w:rFonts w:ascii="Times New Roman" w:hAnsi="Times New Roman" w:cs="Times New Roman"/>
              </w:rPr>
            </w:pPr>
            <w:r>
              <w:rPr>
                <w:rFonts w:ascii="Times New Roman" w:hAnsi="Times New Roman" w:cs="Times New Roman"/>
              </w:rPr>
              <w:t>3</w:t>
            </w:r>
          </w:p>
        </w:tc>
        <w:tc>
          <w:tcPr>
            <w:tcW w:w="1170" w:type="dxa"/>
            <w:vAlign w:val="center"/>
          </w:tcPr>
          <w:p w14:paraId="29AF8D56" w14:textId="77777777" w:rsidR="00977127" w:rsidRDefault="00977127" w:rsidP="00A70775">
            <w:pPr>
              <w:jc w:val="center"/>
              <w:rPr>
                <w:rFonts w:ascii="Times New Roman" w:hAnsi="Times New Roman" w:cs="Times New Roman"/>
              </w:rPr>
            </w:pPr>
          </w:p>
        </w:tc>
        <w:tc>
          <w:tcPr>
            <w:tcW w:w="4860" w:type="dxa"/>
            <w:vAlign w:val="center"/>
          </w:tcPr>
          <w:p w14:paraId="4ECDDBC8" w14:textId="77777777" w:rsidR="00977127" w:rsidRDefault="00977127" w:rsidP="00A7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4A7562B2" w14:textId="77777777" w:rsidR="00977127" w:rsidRDefault="00977127" w:rsidP="00A70775">
            <w:pPr>
              <w:rPr>
                <w:rFonts w:ascii="Times New Roman" w:hAnsi="Times New Roman" w:cs="Times New Roman"/>
              </w:rPr>
            </w:pPr>
          </w:p>
        </w:tc>
      </w:tr>
      <w:tr w:rsidR="00977127" w14:paraId="5CC7D71F" w14:textId="77777777" w:rsidTr="00A70775">
        <w:tc>
          <w:tcPr>
            <w:tcW w:w="468" w:type="dxa"/>
            <w:vAlign w:val="center"/>
          </w:tcPr>
          <w:p w14:paraId="12207AD8" w14:textId="77777777" w:rsidR="00977127" w:rsidRDefault="00977127" w:rsidP="00A70775">
            <w:pPr>
              <w:rPr>
                <w:rFonts w:ascii="Times New Roman" w:hAnsi="Times New Roman" w:cs="Times New Roman"/>
              </w:rPr>
            </w:pPr>
            <w:r>
              <w:rPr>
                <w:rFonts w:ascii="Times New Roman" w:hAnsi="Times New Roman" w:cs="Times New Roman"/>
              </w:rPr>
              <w:t>4</w:t>
            </w:r>
          </w:p>
        </w:tc>
        <w:tc>
          <w:tcPr>
            <w:tcW w:w="1170" w:type="dxa"/>
            <w:vAlign w:val="center"/>
          </w:tcPr>
          <w:p w14:paraId="03155E54" w14:textId="77777777" w:rsidR="00977127" w:rsidRDefault="00977127" w:rsidP="00A70775">
            <w:pPr>
              <w:jc w:val="center"/>
              <w:rPr>
                <w:rFonts w:ascii="Times New Roman" w:hAnsi="Times New Roman" w:cs="Times New Roman"/>
              </w:rPr>
            </w:pPr>
          </w:p>
        </w:tc>
        <w:tc>
          <w:tcPr>
            <w:tcW w:w="4860" w:type="dxa"/>
            <w:vAlign w:val="center"/>
          </w:tcPr>
          <w:p w14:paraId="65D07649" w14:textId="77777777" w:rsidR="00977127" w:rsidRDefault="00977127" w:rsidP="00A70775">
            <w:pPr>
              <w:rPr>
                <w:rFonts w:ascii="Times New Roman" w:hAnsi="Times New Roman" w:cs="Times New Roman"/>
              </w:rPr>
            </w:pPr>
          </w:p>
        </w:tc>
        <w:tc>
          <w:tcPr>
            <w:tcW w:w="3078" w:type="dxa"/>
            <w:vAlign w:val="center"/>
          </w:tcPr>
          <w:p w14:paraId="0956AA17" w14:textId="77777777" w:rsidR="00977127" w:rsidRDefault="00977127" w:rsidP="00A70775">
            <w:pPr>
              <w:rPr>
                <w:rFonts w:ascii="Times New Roman" w:hAnsi="Times New Roman" w:cs="Times New Roman"/>
              </w:rPr>
            </w:pPr>
          </w:p>
        </w:tc>
      </w:tr>
      <w:tr w:rsidR="00977127" w14:paraId="03EC8CD8" w14:textId="77777777" w:rsidTr="00A70775">
        <w:tc>
          <w:tcPr>
            <w:tcW w:w="468" w:type="dxa"/>
            <w:vAlign w:val="center"/>
          </w:tcPr>
          <w:p w14:paraId="7994A4E3" w14:textId="77777777" w:rsidR="00977127" w:rsidRDefault="00977127" w:rsidP="00A70775">
            <w:pPr>
              <w:rPr>
                <w:rFonts w:ascii="Times New Roman" w:hAnsi="Times New Roman" w:cs="Times New Roman"/>
              </w:rPr>
            </w:pPr>
            <w:r>
              <w:rPr>
                <w:rFonts w:ascii="Times New Roman" w:hAnsi="Times New Roman" w:cs="Times New Roman"/>
              </w:rPr>
              <w:t>5</w:t>
            </w:r>
          </w:p>
        </w:tc>
        <w:tc>
          <w:tcPr>
            <w:tcW w:w="1170" w:type="dxa"/>
            <w:vAlign w:val="center"/>
          </w:tcPr>
          <w:p w14:paraId="5686967E" w14:textId="77777777" w:rsidR="00977127" w:rsidRDefault="00977127" w:rsidP="00A70775">
            <w:pPr>
              <w:jc w:val="center"/>
              <w:rPr>
                <w:rFonts w:ascii="Times New Roman" w:hAnsi="Times New Roman" w:cs="Times New Roman"/>
              </w:rPr>
            </w:pPr>
          </w:p>
        </w:tc>
        <w:tc>
          <w:tcPr>
            <w:tcW w:w="4860" w:type="dxa"/>
            <w:vAlign w:val="center"/>
          </w:tcPr>
          <w:p w14:paraId="04484DB2" w14:textId="77777777" w:rsidR="00977127" w:rsidRDefault="00977127" w:rsidP="00A70775">
            <w:pPr>
              <w:rPr>
                <w:rFonts w:ascii="Times New Roman" w:hAnsi="Times New Roman" w:cs="Times New Roman"/>
              </w:rPr>
            </w:pPr>
          </w:p>
        </w:tc>
        <w:tc>
          <w:tcPr>
            <w:tcW w:w="3078" w:type="dxa"/>
            <w:vAlign w:val="center"/>
          </w:tcPr>
          <w:p w14:paraId="64D96B0C" w14:textId="77777777" w:rsidR="00977127" w:rsidRDefault="00977127" w:rsidP="00A70775">
            <w:pPr>
              <w:rPr>
                <w:rFonts w:ascii="Times New Roman" w:hAnsi="Times New Roman" w:cs="Times New Roman"/>
              </w:rPr>
            </w:pPr>
          </w:p>
        </w:tc>
      </w:tr>
    </w:tbl>
    <w:p w14:paraId="24E3FA03" w14:textId="77777777" w:rsidR="00977127" w:rsidRDefault="00977127" w:rsidP="00977127">
      <w:pPr>
        <w:rPr>
          <w:rFonts w:ascii="Times New Roman" w:hAnsi="Times New Roman" w:cs="Times New Roman"/>
        </w:rPr>
      </w:pPr>
    </w:p>
    <w:p w14:paraId="58FAF9C3" w14:textId="77777777" w:rsidR="00977127" w:rsidRDefault="00977127" w:rsidP="00977127">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2F4CA248" w14:textId="77777777" w:rsidR="00977127" w:rsidRDefault="00762168" w:rsidP="00977127">
      <w:pPr>
        <w:rPr>
          <w:rFonts w:ascii="Times New Roman" w:hAnsi="Times New Roman" w:cs="Times New Roman"/>
          <w:b/>
        </w:rPr>
      </w:pPr>
      <w:r>
        <w:rPr>
          <w:rFonts w:ascii="Times New Roman" w:hAnsi="Times New Roman" w:cs="Times New Roman"/>
          <w:b/>
        </w:rPr>
        <w:t>Case 1: Given an initial integer of X, the hailstone sequence and number of steps taken is printed out.</w:t>
      </w:r>
    </w:p>
    <w:p w14:paraId="29FA61F9" w14:textId="77777777" w:rsidR="00977127" w:rsidRDefault="00977127" w:rsidP="00977127">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058D61AE" w14:textId="77777777" w:rsidR="00977127" w:rsidRDefault="00762168" w:rsidP="00977127">
      <w:pPr>
        <w:rPr>
          <w:rFonts w:ascii="Times New Roman" w:hAnsi="Times New Roman" w:cs="Times New Roman"/>
          <w:b/>
        </w:rPr>
      </w:pPr>
      <w:r>
        <w:rPr>
          <w:rFonts w:ascii="Times New Roman" w:hAnsi="Times New Roman" w:cs="Times New Roman"/>
          <w:b/>
        </w:rPr>
        <w:t xml:space="preserve">This was </w:t>
      </w:r>
      <w:proofErr w:type="gramStart"/>
      <w:r>
        <w:rPr>
          <w:rFonts w:ascii="Times New Roman" w:hAnsi="Times New Roman" w:cs="Times New Roman"/>
          <w:b/>
        </w:rPr>
        <w:t>fairly straight</w:t>
      </w:r>
      <w:proofErr w:type="gramEnd"/>
      <w:r w:rsidR="0097404C">
        <w:rPr>
          <w:rFonts w:ascii="Times New Roman" w:hAnsi="Times New Roman" w:cs="Times New Roman"/>
          <w:b/>
        </w:rPr>
        <w:t xml:space="preserve"> </w:t>
      </w:r>
      <w:r>
        <w:rPr>
          <w:rFonts w:ascii="Times New Roman" w:hAnsi="Times New Roman" w:cs="Times New Roman"/>
          <w:b/>
        </w:rPr>
        <w:t>forward, nothing noteworthy to discuss.</w:t>
      </w:r>
    </w:p>
    <w:p w14:paraId="1BE909FC" w14:textId="77777777" w:rsidR="00762168" w:rsidRDefault="00762168" w:rsidP="00977127">
      <w:pPr>
        <w:rPr>
          <w:rFonts w:ascii="Times New Roman" w:hAnsi="Times New Roman" w:cs="Times New Roman"/>
          <w:b/>
        </w:rPr>
      </w:pPr>
    </w:p>
    <w:p w14:paraId="5630BDBF" w14:textId="77777777" w:rsidR="00977127" w:rsidRDefault="00977127" w:rsidP="00977127">
      <w:pPr>
        <w:rPr>
          <w:rFonts w:ascii="Times New Roman" w:hAnsi="Times New Roman" w:cs="Times New Roman"/>
          <w:b/>
        </w:rPr>
      </w:pPr>
    </w:p>
    <w:p w14:paraId="26EC20E1" w14:textId="77777777" w:rsidR="0097404C" w:rsidRDefault="0097404C" w:rsidP="00977127">
      <w:pPr>
        <w:rPr>
          <w:rFonts w:ascii="Times New Roman" w:hAnsi="Times New Roman" w:cs="Times New Roman"/>
          <w:b/>
        </w:rPr>
      </w:pP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977127" w:rsidRPr="008E4CF8" w14:paraId="35558863" w14:textId="77777777" w:rsidTr="00A70775">
        <w:tc>
          <w:tcPr>
            <w:tcW w:w="9657" w:type="dxa"/>
            <w:gridSpan w:val="6"/>
            <w:tcBorders>
              <w:top w:val="nil"/>
              <w:left w:val="nil"/>
              <w:right w:val="nil"/>
            </w:tcBorders>
          </w:tcPr>
          <w:p w14:paraId="4BB61F12" w14:textId="77777777" w:rsidR="00977127" w:rsidRDefault="00977127" w:rsidP="00A70775">
            <w:pPr>
              <w:rPr>
                <w:rFonts w:ascii="Times New Roman" w:hAnsi="Times New Roman" w:cs="Times New Roman"/>
                <w:b/>
              </w:rPr>
            </w:pPr>
          </w:p>
          <w:p w14:paraId="24D2CC62" w14:textId="77777777" w:rsidR="00977127" w:rsidRDefault="00977127" w:rsidP="00A70775">
            <w:pPr>
              <w:jc w:val="center"/>
              <w:rPr>
                <w:rFonts w:ascii="Times New Roman" w:hAnsi="Times New Roman" w:cs="Times New Roman"/>
                <w:b/>
              </w:rPr>
            </w:pPr>
          </w:p>
          <w:p w14:paraId="45F79315" w14:textId="77777777" w:rsidR="00977127" w:rsidRPr="00E9172A" w:rsidRDefault="00977127" w:rsidP="00A70775">
            <w:pP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8</w:t>
            </w:r>
            <w:r w:rsidRPr="00E9172A">
              <w:rPr>
                <w:rFonts w:ascii="Times New Roman" w:hAnsi="Times New Roman" w:cs="Times New Roman"/>
                <w:b/>
              </w:rPr>
              <w:t>_______</w:t>
            </w:r>
          </w:p>
          <w:p w14:paraId="45D27168" w14:textId="77777777" w:rsidR="00977127" w:rsidRPr="00E9172A" w:rsidRDefault="00977127" w:rsidP="00A70775">
            <w:pPr>
              <w:rPr>
                <w:rFonts w:ascii="Times New Roman" w:hAnsi="Times New Roman" w:cs="Times New Roman"/>
              </w:rPr>
            </w:pPr>
          </w:p>
        </w:tc>
      </w:tr>
      <w:tr w:rsidR="00977127" w:rsidRPr="008E4CF8" w14:paraId="6A886452" w14:textId="77777777" w:rsidTr="00A70775">
        <w:tc>
          <w:tcPr>
            <w:tcW w:w="1186" w:type="dxa"/>
          </w:tcPr>
          <w:p w14:paraId="2D5DFD22"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Name</w:t>
            </w:r>
          </w:p>
        </w:tc>
        <w:tc>
          <w:tcPr>
            <w:tcW w:w="290" w:type="dxa"/>
          </w:tcPr>
          <w:p w14:paraId="09C4B98D"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5B0F128A" w14:textId="77777777" w:rsidR="00977127" w:rsidRPr="008E4CF8" w:rsidRDefault="00977127" w:rsidP="00A70775">
            <w:pPr>
              <w:rPr>
                <w:rFonts w:ascii="Times New Roman" w:hAnsi="Times New Roman" w:cs="Times New Roman"/>
                <w:i/>
              </w:rPr>
            </w:pPr>
            <w:r>
              <w:rPr>
                <w:rFonts w:ascii="Times New Roman" w:hAnsi="Times New Roman" w:cs="Times New Roman"/>
                <w:i/>
              </w:rPr>
              <w:t>Steven Morrissey</w:t>
            </w:r>
          </w:p>
        </w:tc>
        <w:tc>
          <w:tcPr>
            <w:tcW w:w="1887" w:type="dxa"/>
          </w:tcPr>
          <w:p w14:paraId="6C471A70"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Due Date</w:t>
            </w:r>
          </w:p>
        </w:tc>
        <w:tc>
          <w:tcPr>
            <w:tcW w:w="290" w:type="dxa"/>
          </w:tcPr>
          <w:p w14:paraId="7ECE2083"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44C23C19" w14:textId="77777777" w:rsidR="00977127" w:rsidRPr="008E4CF8" w:rsidRDefault="00977127" w:rsidP="00A70775">
            <w:pPr>
              <w:rPr>
                <w:rFonts w:ascii="Times New Roman" w:hAnsi="Times New Roman" w:cs="Times New Roman"/>
                <w:i/>
              </w:rPr>
            </w:pPr>
          </w:p>
        </w:tc>
      </w:tr>
      <w:tr w:rsidR="00977127" w:rsidRPr="008E4CF8" w14:paraId="17CDA120" w14:textId="77777777" w:rsidTr="00A70775">
        <w:tc>
          <w:tcPr>
            <w:tcW w:w="1186" w:type="dxa"/>
          </w:tcPr>
          <w:p w14:paraId="0D7D8472"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Student ID</w:t>
            </w:r>
          </w:p>
        </w:tc>
        <w:tc>
          <w:tcPr>
            <w:tcW w:w="290" w:type="dxa"/>
          </w:tcPr>
          <w:p w14:paraId="234EB70C"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1DD11297" w14:textId="1D84832B" w:rsidR="00977127" w:rsidRPr="008E4CF8" w:rsidRDefault="00F81D57" w:rsidP="00A70775">
            <w:pPr>
              <w:rPr>
                <w:rFonts w:ascii="Times New Roman" w:hAnsi="Times New Roman" w:cs="Times New Roman"/>
                <w:i/>
              </w:rPr>
            </w:pPr>
            <w:r>
              <w:rPr>
                <w:rFonts w:ascii="Times New Roman" w:hAnsi="Times New Roman" w:cs="Times New Roman"/>
                <w:i/>
              </w:rPr>
              <w:t>3300222</w:t>
            </w:r>
          </w:p>
        </w:tc>
        <w:tc>
          <w:tcPr>
            <w:tcW w:w="1887" w:type="dxa"/>
          </w:tcPr>
          <w:p w14:paraId="78C2EC6A"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Submission Date</w:t>
            </w:r>
          </w:p>
        </w:tc>
        <w:tc>
          <w:tcPr>
            <w:tcW w:w="290" w:type="dxa"/>
          </w:tcPr>
          <w:p w14:paraId="68F49C3C"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0B1AA236" w14:textId="77777777" w:rsidR="00977127" w:rsidRPr="008E4CF8" w:rsidRDefault="00977127" w:rsidP="00A70775">
            <w:pPr>
              <w:rPr>
                <w:rFonts w:ascii="Times New Roman" w:hAnsi="Times New Roman" w:cs="Times New Roman"/>
                <w:i/>
              </w:rPr>
            </w:pPr>
          </w:p>
        </w:tc>
      </w:tr>
    </w:tbl>
    <w:p w14:paraId="46AB023F" w14:textId="77777777" w:rsidR="00977127" w:rsidRDefault="00977127" w:rsidP="00977127">
      <w:pPr>
        <w:rPr>
          <w:rFonts w:ascii="Times New Roman" w:hAnsi="Times New Roman" w:cs="Times New Roman"/>
        </w:rPr>
      </w:pPr>
    </w:p>
    <w:p w14:paraId="2981F884" w14:textId="77777777" w:rsidR="00977127" w:rsidRDefault="00977127" w:rsidP="00977127">
      <w:pPr>
        <w:rPr>
          <w:rFonts w:ascii="Times New Roman" w:hAnsi="Times New Roman" w:cs="Times New Roman"/>
        </w:rPr>
      </w:pPr>
      <w:r w:rsidRPr="00B37CE9">
        <w:rPr>
          <w:rFonts w:ascii="Times New Roman" w:hAnsi="Times New Roman" w:cs="Times New Roman"/>
          <w:b/>
        </w:rPr>
        <w:t>1. Problem Statement:</w:t>
      </w:r>
    </w:p>
    <w:p w14:paraId="7A279A52" w14:textId="77777777" w:rsidR="00977127" w:rsidRDefault="00977127" w:rsidP="00977127">
      <w:r>
        <w:t>Google Inc. is looking to recruit three of the Boston runners. The criteria for selection are as follows:</w:t>
      </w:r>
    </w:p>
    <w:p w14:paraId="5C5828BC" w14:textId="77777777" w:rsidR="00977127" w:rsidRDefault="00977127" w:rsidP="00977127">
      <w:r>
        <w:t>…</w:t>
      </w:r>
    </w:p>
    <w:p w14:paraId="3D1F9255" w14:textId="77777777" w:rsidR="00977127" w:rsidRDefault="00977127" w:rsidP="00977127">
      <w:r>
        <w:t xml:space="preserve">Store these values for the fifteen candidates in an extended </w:t>
      </w:r>
      <w:proofErr w:type="spellStart"/>
      <w:r>
        <w:t>AddressBook</w:t>
      </w:r>
      <w:proofErr w:type="spellEnd"/>
      <w:r>
        <w:t xml:space="preserve"> class. In general, Google will not consider a candidate with average marks of less than 85%. Google will consider a candidate with average marks of less than 85% only if the candidate at least has 0.5 regulatory abilities and at least ‘average’ ability to communicate. Google will only consider a candidate with poor communication ability if the candidate has a ‘brilliant’ innovation capability. Write a program that will help Google to programmatically determine eligibility of the fifteen candidates for these positions, and print the output on the console.</w:t>
      </w:r>
    </w:p>
    <w:p w14:paraId="7F3D9F24" w14:textId="77777777" w:rsidR="00977127" w:rsidRPr="00B37CE9" w:rsidRDefault="00977127" w:rsidP="00977127">
      <w:pPr>
        <w:rPr>
          <w:rFonts w:ascii="Times New Roman" w:hAnsi="Times New Roman" w:cs="Times New Roman"/>
          <w:b/>
        </w:rPr>
      </w:pPr>
      <w:r w:rsidRPr="00B37CE9">
        <w:rPr>
          <w:rFonts w:ascii="Times New Roman" w:hAnsi="Times New Roman" w:cs="Times New Roman"/>
          <w:b/>
        </w:rPr>
        <w:t xml:space="preserve">2. Description of the Code: </w:t>
      </w:r>
    </w:p>
    <w:p w14:paraId="7A0F273A" w14:textId="77777777" w:rsidR="00977127" w:rsidRDefault="00187DA9" w:rsidP="00977127">
      <w:r>
        <w:t xml:space="preserve">Nothing special to note, followed the API and the guidelines for Google candidate selection in my </w:t>
      </w:r>
      <w:proofErr w:type="spellStart"/>
      <w:r>
        <w:t>getEligibleCandidates</w:t>
      </w:r>
      <w:proofErr w:type="spellEnd"/>
      <w:r>
        <w:t xml:space="preserve"> method.</w:t>
      </w:r>
    </w:p>
    <w:p w14:paraId="3260E5B7" w14:textId="77777777" w:rsidR="00977127" w:rsidRDefault="00977127" w:rsidP="00977127">
      <w:pPr>
        <w:rPr>
          <w:rFonts w:ascii="Times New Roman" w:hAnsi="Times New Roman" w:cs="Times New Roman"/>
          <w:b/>
        </w:rPr>
      </w:pPr>
      <w:r w:rsidRPr="00B37CE9">
        <w:rPr>
          <w:rFonts w:ascii="Times New Roman" w:hAnsi="Times New Roman" w:cs="Times New Roman"/>
          <w:b/>
        </w:rPr>
        <w:t>3. Errors and Warnings:</w:t>
      </w:r>
    </w:p>
    <w:p w14:paraId="4A596AE2" w14:textId="77777777" w:rsidR="00977127" w:rsidRPr="009365B0" w:rsidRDefault="00977127" w:rsidP="00977127">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977127" w:rsidRPr="00B37CE9" w14:paraId="5F3C4173" w14:textId="77777777" w:rsidTr="00A70775">
        <w:tc>
          <w:tcPr>
            <w:tcW w:w="468" w:type="dxa"/>
            <w:vAlign w:val="center"/>
          </w:tcPr>
          <w:p w14:paraId="63662BED"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61B01C68"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3C3E9E8B"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49550F64"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How I solved them</w:t>
            </w:r>
          </w:p>
        </w:tc>
      </w:tr>
      <w:tr w:rsidR="00977127" w14:paraId="52FC5A73" w14:textId="77777777" w:rsidTr="00A70775">
        <w:tc>
          <w:tcPr>
            <w:tcW w:w="468" w:type="dxa"/>
            <w:vAlign w:val="center"/>
          </w:tcPr>
          <w:p w14:paraId="25A7B59E" w14:textId="77777777" w:rsidR="00977127" w:rsidRDefault="00977127" w:rsidP="00A70775">
            <w:pPr>
              <w:rPr>
                <w:rFonts w:ascii="Times New Roman" w:hAnsi="Times New Roman" w:cs="Times New Roman"/>
              </w:rPr>
            </w:pPr>
            <w:r>
              <w:rPr>
                <w:rFonts w:ascii="Times New Roman" w:hAnsi="Times New Roman" w:cs="Times New Roman"/>
              </w:rPr>
              <w:t>1</w:t>
            </w:r>
          </w:p>
        </w:tc>
        <w:tc>
          <w:tcPr>
            <w:tcW w:w="1170" w:type="dxa"/>
            <w:vAlign w:val="center"/>
          </w:tcPr>
          <w:p w14:paraId="2DEF23E6" w14:textId="77777777" w:rsidR="00977127" w:rsidRDefault="00977127" w:rsidP="00A70775">
            <w:pPr>
              <w:jc w:val="center"/>
              <w:rPr>
                <w:rFonts w:ascii="Times New Roman" w:hAnsi="Times New Roman" w:cs="Times New Roman"/>
              </w:rPr>
            </w:pPr>
            <w:r>
              <w:rPr>
                <w:rFonts w:ascii="Times New Roman" w:hAnsi="Times New Roman" w:cs="Times New Roman"/>
              </w:rPr>
              <w:t>none</w:t>
            </w:r>
          </w:p>
        </w:tc>
        <w:tc>
          <w:tcPr>
            <w:tcW w:w="4860" w:type="dxa"/>
            <w:vAlign w:val="center"/>
          </w:tcPr>
          <w:p w14:paraId="4A40FC8E" w14:textId="77777777" w:rsidR="00977127" w:rsidRDefault="00977127" w:rsidP="00A70775">
            <w:pPr>
              <w:rPr>
                <w:rFonts w:ascii="Times New Roman" w:hAnsi="Times New Roman" w:cs="Times New Roman"/>
              </w:rPr>
            </w:pPr>
          </w:p>
        </w:tc>
        <w:tc>
          <w:tcPr>
            <w:tcW w:w="3078" w:type="dxa"/>
            <w:vAlign w:val="center"/>
          </w:tcPr>
          <w:p w14:paraId="3A25B0CC" w14:textId="77777777" w:rsidR="00977127" w:rsidRDefault="00977127" w:rsidP="00A70775">
            <w:pPr>
              <w:rPr>
                <w:rFonts w:ascii="Times New Roman" w:hAnsi="Times New Roman" w:cs="Times New Roman"/>
              </w:rPr>
            </w:pPr>
          </w:p>
        </w:tc>
      </w:tr>
      <w:tr w:rsidR="00977127" w14:paraId="0EB04ED8" w14:textId="77777777" w:rsidTr="00A70775">
        <w:tc>
          <w:tcPr>
            <w:tcW w:w="468" w:type="dxa"/>
            <w:vAlign w:val="center"/>
          </w:tcPr>
          <w:p w14:paraId="3626CD89" w14:textId="77777777" w:rsidR="00977127" w:rsidRDefault="00977127" w:rsidP="00A70775">
            <w:pPr>
              <w:rPr>
                <w:rFonts w:ascii="Times New Roman" w:hAnsi="Times New Roman" w:cs="Times New Roman"/>
              </w:rPr>
            </w:pPr>
            <w:r>
              <w:rPr>
                <w:rFonts w:ascii="Times New Roman" w:hAnsi="Times New Roman" w:cs="Times New Roman"/>
              </w:rPr>
              <w:t>2</w:t>
            </w:r>
          </w:p>
        </w:tc>
        <w:tc>
          <w:tcPr>
            <w:tcW w:w="1170" w:type="dxa"/>
            <w:vAlign w:val="center"/>
          </w:tcPr>
          <w:p w14:paraId="09A7DFDB" w14:textId="77777777" w:rsidR="00977127" w:rsidRDefault="00977127" w:rsidP="00A70775">
            <w:pPr>
              <w:jc w:val="center"/>
              <w:rPr>
                <w:rFonts w:ascii="Times New Roman" w:hAnsi="Times New Roman" w:cs="Times New Roman"/>
              </w:rPr>
            </w:pPr>
          </w:p>
        </w:tc>
        <w:tc>
          <w:tcPr>
            <w:tcW w:w="4860" w:type="dxa"/>
            <w:vAlign w:val="center"/>
          </w:tcPr>
          <w:p w14:paraId="08439B4B" w14:textId="77777777" w:rsidR="00977127" w:rsidRDefault="00977127" w:rsidP="00A70775">
            <w:pPr>
              <w:rPr>
                <w:rFonts w:ascii="Times New Roman" w:hAnsi="Times New Roman" w:cs="Times New Roman"/>
              </w:rPr>
            </w:pPr>
          </w:p>
        </w:tc>
        <w:tc>
          <w:tcPr>
            <w:tcW w:w="3078" w:type="dxa"/>
            <w:vAlign w:val="center"/>
          </w:tcPr>
          <w:p w14:paraId="24A951B5" w14:textId="77777777" w:rsidR="00977127" w:rsidRDefault="00977127" w:rsidP="00A70775">
            <w:pPr>
              <w:rPr>
                <w:rFonts w:ascii="Times New Roman" w:hAnsi="Times New Roman" w:cs="Times New Roman"/>
              </w:rPr>
            </w:pPr>
          </w:p>
        </w:tc>
      </w:tr>
      <w:tr w:rsidR="00977127" w14:paraId="2EB1B662" w14:textId="77777777" w:rsidTr="00A70775">
        <w:tc>
          <w:tcPr>
            <w:tcW w:w="468" w:type="dxa"/>
            <w:vAlign w:val="center"/>
          </w:tcPr>
          <w:p w14:paraId="1CCD6FE4" w14:textId="77777777" w:rsidR="00977127" w:rsidRDefault="00977127" w:rsidP="00A70775">
            <w:pPr>
              <w:rPr>
                <w:rFonts w:ascii="Times New Roman" w:hAnsi="Times New Roman" w:cs="Times New Roman"/>
              </w:rPr>
            </w:pPr>
            <w:r>
              <w:rPr>
                <w:rFonts w:ascii="Times New Roman" w:hAnsi="Times New Roman" w:cs="Times New Roman"/>
              </w:rPr>
              <w:t>3</w:t>
            </w:r>
          </w:p>
        </w:tc>
        <w:tc>
          <w:tcPr>
            <w:tcW w:w="1170" w:type="dxa"/>
            <w:vAlign w:val="center"/>
          </w:tcPr>
          <w:p w14:paraId="104A32E1" w14:textId="77777777" w:rsidR="00977127" w:rsidRDefault="00977127" w:rsidP="00A70775">
            <w:pPr>
              <w:jc w:val="center"/>
              <w:rPr>
                <w:rFonts w:ascii="Times New Roman" w:hAnsi="Times New Roman" w:cs="Times New Roman"/>
              </w:rPr>
            </w:pPr>
          </w:p>
        </w:tc>
        <w:tc>
          <w:tcPr>
            <w:tcW w:w="4860" w:type="dxa"/>
            <w:vAlign w:val="center"/>
          </w:tcPr>
          <w:p w14:paraId="098EAC4C" w14:textId="77777777" w:rsidR="00977127" w:rsidRDefault="00977127" w:rsidP="00A7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417488D2" w14:textId="77777777" w:rsidR="00977127" w:rsidRDefault="00977127" w:rsidP="00A70775">
            <w:pPr>
              <w:rPr>
                <w:rFonts w:ascii="Times New Roman" w:hAnsi="Times New Roman" w:cs="Times New Roman"/>
              </w:rPr>
            </w:pPr>
          </w:p>
        </w:tc>
      </w:tr>
      <w:tr w:rsidR="00977127" w14:paraId="4A50DA20" w14:textId="77777777" w:rsidTr="00A70775">
        <w:tc>
          <w:tcPr>
            <w:tcW w:w="468" w:type="dxa"/>
            <w:vAlign w:val="center"/>
          </w:tcPr>
          <w:p w14:paraId="72AE9C20" w14:textId="77777777" w:rsidR="00977127" w:rsidRDefault="00977127" w:rsidP="00A70775">
            <w:pPr>
              <w:rPr>
                <w:rFonts w:ascii="Times New Roman" w:hAnsi="Times New Roman" w:cs="Times New Roman"/>
              </w:rPr>
            </w:pPr>
            <w:r>
              <w:rPr>
                <w:rFonts w:ascii="Times New Roman" w:hAnsi="Times New Roman" w:cs="Times New Roman"/>
              </w:rPr>
              <w:t>4</w:t>
            </w:r>
          </w:p>
        </w:tc>
        <w:tc>
          <w:tcPr>
            <w:tcW w:w="1170" w:type="dxa"/>
            <w:vAlign w:val="center"/>
          </w:tcPr>
          <w:p w14:paraId="2FA85F41" w14:textId="77777777" w:rsidR="00977127" w:rsidRDefault="00977127" w:rsidP="00A70775">
            <w:pPr>
              <w:jc w:val="center"/>
              <w:rPr>
                <w:rFonts w:ascii="Times New Roman" w:hAnsi="Times New Roman" w:cs="Times New Roman"/>
              </w:rPr>
            </w:pPr>
          </w:p>
        </w:tc>
        <w:tc>
          <w:tcPr>
            <w:tcW w:w="4860" w:type="dxa"/>
            <w:vAlign w:val="center"/>
          </w:tcPr>
          <w:p w14:paraId="695AFC2E" w14:textId="77777777" w:rsidR="00977127" w:rsidRDefault="00977127" w:rsidP="00A70775">
            <w:pPr>
              <w:rPr>
                <w:rFonts w:ascii="Times New Roman" w:hAnsi="Times New Roman" w:cs="Times New Roman"/>
              </w:rPr>
            </w:pPr>
          </w:p>
        </w:tc>
        <w:tc>
          <w:tcPr>
            <w:tcW w:w="3078" w:type="dxa"/>
            <w:vAlign w:val="center"/>
          </w:tcPr>
          <w:p w14:paraId="62895A0F" w14:textId="77777777" w:rsidR="00977127" w:rsidRDefault="00977127" w:rsidP="00A70775">
            <w:pPr>
              <w:rPr>
                <w:rFonts w:ascii="Times New Roman" w:hAnsi="Times New Roman" w:cs="Times New Roman"/>
              </w:rPr>
            </w:pPr>
          </w:p>
        </w:tc>
      </w:tr>
      <w:tr w:rsidR="00977127" w14:paraId="74D6400F" w14:textId="77777777" w:rsidTr="00A70775">
        <w:tc>
          <w:tcPr>
            <w:tcW w:w="468" w:type="dxa"/>
            <w:vAlign w:val="center"/>
          </w:tcPr>
          <w:p w14:paraId="1ACCCDF3" w14:textId="77777777" w:rsidR="00977127" w:rsidRDefault="00977127" w:rsidP="00A70775">
            <w:pPr>
              <w:rPr>
                <w:rFonts w:ascii="Times New Roman" w:hAnsi="Times New Roman" w:cs="Times New Roman"/>
              </w:rPr>
            </w:pPr>
            <w:r>
              <w:rPr>
                <w:rFonts w:ascii="Times New Roman" w:hAnsi="Times New Roman" w:cs="Times New Roman"/>
              </w:rPr>
              <w:t>5</w:t>
            </w:r>
          </w:p>
        </w:tc>
        <w:tc>
          <w:tcPr>
            <w:tcW w:w="1170" w:type="dxa"/>
            <w:vAlign w:val="center"/>
          </w:tcPr>
          <w:p w14:paraId="3E05B254" w14:textId="77777777" w:rsidR="00977127" w:rsidRDefault="00977127" w:rsidP="00A70775">
            <w:pPr>
              <w:jc w:val="center"/>
              <w:rPr>
                <w:rFonts w:ascii="Times New Roman" w:hAnsi="Times New Roman" w:cs="Times New Roman"/>
              </w:rPr>
            </w:pPr>
          </w:p>
        </w:tc>
        <w:tc>
          <w:tcPr>
            <w:tcW w:w="4860" w:type="dxa"/>
            <w:vAlign w:val="center"/>
          </w:tcPr>
          <w:p w14:paraId="7B970C31" w14:textId="77777777" w:rsidR="00977127" w:rsidRDefault="00977127" w:rsidP="00A70775">
            <w:pPr>
              <w:rPr>
                <w:rFonts w:ascii="Times New Roman" w:hAnsi="Times New Roman" w:cs="Times New Roman"/>
              </w:rPr>
            </w:pPr>
          </w:p>
        </w:tc>
        <w:tc>
          <w:tcPr>
            <w:tcW w:w="3078" w:type="dxa"/>
            <w:vAlign w:val="center"/>
          </w:tcPr>
          <w:p w14:paraId="6CBB9F2C" w14:textId="77777777" w:rsidR="00977127" w:rsidRDefault="00977127" w:rsidP="00A70775">
            <w:pPr>
              <w:rPr>
                <w:rFonts w:ascii="Times New Roman" w:hAnsi="Times New Roman" w:cs="Times New Roman"/>
              </w:rPr>
            </w:pPr>
          </w:p>
        </w:tc>
      </w:tr>
    </w:tbl>
    <w:p w14:paraId="5A648100" w14:textId="77777777" w:rsidR="00977127" w:rsidRDefault="00977127" w:rsidP="00977127">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5CB5B916" w14:textId="77777777" w:rsidR="00977127" w:rsidRDefault="00477F52" w:rsidP="00977127">
      <w:pPr>
        <w:rPr>
          <w:rFonts w:ascii="Times New Roman" w:hAnsi="Times New Roman" w:cs="Times New Roman"/>
          <w:b/>
        </w:rPr>
      </w:pPr>
      <w:r>
        <w:rPr>
          <w:rFonts w:ascii="Times New Roman" w:hAnsi="Times New Roman" w:cs="Times New Roman"/>
          <w:b/>
        </w:rPr>
        <w:t xml:space="preserve">Case 1: Given an </w:t>
      </w:r>
      <w:proofErr w:type="spellStart"/>
      <w:r>
        <w:rPr>
          <w:rFonts w:ascii="Times New Roman" w:hAnsi="Times New Roman" w:cs="Times New Roman"/>
          <w:b/>
        </w:rPr>
        <w:t>ArrayList</w:t>
      </w:r>
      <w:proofErr w:type="spellEnd"/>
      <w:r>
        <w:rPr>
          <w:rFonts w:ascii="Times New Roman" w:hAnsi="Times New Roman" w:cs="Times New Roman"/>
          <w:b/>
        </w:rPr>
        <w:t xml:space="preserve"> of Candidates, when the list is processed through the </w:t>
      </w:r>
      <w:proofErr w:type="spellStart"/>
      <w:r>
        <w:rPr>
          <w:rFonts w:ascii="Times New Roman" w:hAnsi="Times New Roman" w:cs="Times New Roman"/>
          <w:b/>
        </w:rPr>
        <w:t>getEligibleCandidates</w:t>
      </w:r>
      <w:proofErr w:type="spellEnd"/>
      <w:r>
        <w:rPr>
          <w:rFonts w:ascii="Times New Roman" w:hAnsi="Times New Roman" w:cs="Times New Roman"/>
          <w:b/>
        </w:rPr>
        <w:t xml:space="preserve"> method, then only the candidates with the required criteria are printed out to the user.</w:t>
      </w:r>
    </w:p>
    <w:p w14:paraId="428A63E6" w14:textId="77777777" w:rsidR="00977127" w:rsidRDefault="00977127" w:rsidP="00977127">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52273F67" w14:textId="77777777" w:rsidR="00477F52" w:rsidRDefault="00477F52" w:rsidP="00977127">
      <w:pPr>
        <w:rPr>
          <w:rFonts w:ascii="Times New Roman" w:hAnsi="Times New Roman" w:cs="Times New Roman"/>
          <w:b/>
        </w:rPr>
      </w:pPr>
      <w:r>
        <w:rPr>
          <w:rFonts w:ascii="Times New Roman" w:hAnsi="Times New Roman" w:cs="Times New Roman"/>
          <w:b/>
        </w:rPr>
        <w:t>None, straight forward.</w:t>
      </w:r>
    </w:p>
    <w:p w14:paraId="46B82BE2" w14:textId="77777777" w:rsidR="00477F52" w:rsidRDefault="00477F52" w:rsidP="00977127">
      <w:pPr>
        <w:rPr>
          <w:rFonts w:ascii="Times New Roman" w:hAnsi="Times New Roman" w:cs="Times New Roman"/>
          <w:b/>
        </w:rPr>
      </w:pP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977127" w:rsidRPr="008E4CF8" w14:paraId="033CF773" w14:textId="77777777" w:rsidTr="00A70775">
        <w:tc>
          <w:tcPr>
            <w:tcW w:w="9657" w:type="dxa"/>
            <w:gridSpan w:val="6"/>
            <w:tcBorders>
              <w:top w:val="nil"/>
              <w:left w:val="nil"/>
              <w:right w:val="nil"/>
            </w:tcBorders>
          </w:tcPr>
          <w:p w14:paraId="2278524C" w14:textId="77777777" w:rsidR="00977127" w:rsidRDefault="00977127" w:rsidP="00A70775">
            <w:pPr>
              <w:rPr>
                <w:rFonts w:ascii="Times New Roman" w:hAnsi="Times New Roman" w:cs="Times New Roman"/>
                <w:b/>
              </w:rPr>
            </w:pPr>
          </w:p>
          <w:p w14:paraId="7CF9F53D" w14:textId="77777777" w:rsidR="00977127" w:rsidRDefault="00977127" w:rsidP="00A70775">
            <w:pPr>
              <w:jc w:val="center"/>
              <w:rPr>
                <w:rFonts w:ascii="Times New Roman" w:hAnsi="Times New Roman" w:cs="Times New Roman"/>
                <w:b/>
              </w:rPr>
            </w:pPr>
          </w:p>
          <w:p w14:paraId="1C4217E1" w14:textId="77777777" w:rsidR="00977127" w:rsidRPr="00E9172A" w:rsidRDefault="00977127" w:rsidP="00A70775">
            <w:pP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9</w:t>
            </w:r>
            <w:r w:rsidRPr="00E9172A">
              <w:rPr>
                <w:rFonts w:ascii="Times New Roman" w:hAnsi="Times New Roman" w:cs="Times New Roman"/>
                <w:b/>
              </w:rPr>
              <w:t>_______</w:t>
            </w:r>
          </w:p>
          <w:p w14:paraId="2E9AC9D0" w14:textId="77777777" w:rsidR="00977127" w:rsidRPr="00E9172A" w:rsidRDefault="00977127" w:rsidP="00A70775">
            <w:pPr>
              <w:rPr>
                <w:rFonts w:ascii="Times New Roman" w:hAnsi="Times New Roman" w:cs="Times New Roman"/>
              </w:rPr>
            </w:pPr>
          </w:p>
        </w:tc>
      </w:tr>
      <w:tr w:rsidR="00977127" w:rsidRPr="008E4CF8" w14:paraId="6B0C3197" w14:textId="77777777" w:rsidTr="00A70775">
        <w:tc>
          <w:tcPr>
            <w:tcW w:w="1186" w:type="dxa"/>
          </w:tcPr>
          <w:p w14:paraId="54EDA3CF"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Name</w:t>
            </w:r>
          </w:p>
        </w:tc>
        <w:tc>
          <w:tcPr>
            <w:tcW w:w="290" w:type="dxa"/>
          </w:tcPr>
          <w:p w14:paraId="3BB21C69"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3AF8BB51" w14:textId="77777777" w:rsidR="00977127" w:rsidRPr="008E4CF8" w:rsidRDefault="00977127" w:rsidP="00A70775">
            <w:pPr>
              <w:rPr>
                <w:rFonts w:ascii="Times New Roman" w:hAnsi="Times New Roman" w:cs="Times New Roman"/>
                <w:i/>
              </w:rPr>
            </w:pPr>
            <w:r>
              <w:rPr>
                <w:rFonts w:ascii="Times New Roman" w:hAnsi="Times New Roman" w:cs="Times New Roman"/>
                <w:i/>
              </w:rPr>
              <w:t>Steven Morrissey</w:t>
            </w:r>
          </w:p>
        </w:tc>
        <w:tc>
          <w:tcPr>
            <w:tcW w:w="1887" w:type="dxa"/>
          </w:tcPr>
          <w:p w14:paraId="7336DDBA"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Due Date</w:t>
            </w:r>
          </w:p>
        </w:tc>
        <w:tc>
          <w:tcPr>
            <w:tcW w:w="290" w:type="dxa"/>
          </w:tcPr>
          <w:p w14:paraId="1AE51777"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61C20379" w14:textId="77777777" w:rsidR="00977127" w:rsidRPr="008E4CF8" w:rsidRDefault="00977127" w:rsidP="00A70775">
            <w:pPr>
              <w:rPr>
                <w:rFonts w:ascii="Times New Roman" w:hAnsi="Times New Roman" w:cs="Times New Roman"/>
                <w:i/>
              </w:rPr>
            </w:pPr>
          </w:p>
        </w:tc>
      </w:tr>
      <w:tr w:rsidR="00977127" w:rsidRPr="008E4CF8" w14:paraId="384B8E71" w14:textId="77777777" w:rsidTr="00A70775">
        <w:tc>
          <w:tcPr>
            <w:tcW w:w="1186" w:type="dxa"/>
          </w:tcPr>
          <w:p w14:paraId="4DD758A1"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Student ID</w:t>
            </w:r>
          </w:p>
        </w:tc>
        <w:tc>
          <w:tcPr>
            <w:tcW w:w="290" w:type="dxa"/>
          </w:tcPr>
          <w:p w14:paraId="596FEC2F"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35C49CCB" w14:textId="7156570C" w:rsidR="00977127" w:rsidRPr="008E4CF8" w:rsidRDefault="00F81D57" w:rsidP="00A70775">
            <w:pPr>
              <w:rPr>
                <w:rFonts w:ascii="Times New Roman" w:hAnsi="Times New Roman" w:cs="Times New Roman"/>
                <w:i/>
              </w:rPr>
            </w:pPr>
            <w:r>
              <w:rPr>
                <w:rFonts w:ascii="Times New Roman" w:hAnsi="Times New Roman" w:cs="Times New Roman"/>
                <w:i/>
              </w:rPr>
              <w:t>3300222</w:t>
            </w:r>
          </w:p>
        </w:tc>
        <w:tc>
          <w:tcPr>
            <w:tcW w:w="1887" w:type="dxa"/>
          </w:tcPr>
          <w:p w14:paraId="52BFE9CB"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Submission Date</w:t>
            </w:r>
          </w:p>
        </w:tc>
        <w:tc>
          <w:tcPr>
            <w:tcW w:w="290" w:type="dxa"/>
          </w:tcPr>
          <w:p w14:paraId="2778E69E"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6433F504" w14:textId="77777777" w:rsidR="00977127" w:rsidRPr="008E4CF8" w:rsidRDefault="00977127" w:rsidP="00A70775">
            <w:pPr>
              <w:rPr>
                <w:rFonts w:ascii="Times New Roman" w:hAnsi="Times New Roman" w:cs="Times New Roman"/>
                <w:i/>
              </w:rPr>
            </w:pPr>
          </w:p>
        </w:tc>
      </w:tr>
    </w:tbl>
    <w:p w14:paraId="45A465C8" w14:textId="77777777" w:rsidR="00977127" w:rsidRDefault="00977127" w:rsidP="00977127">
      <w:pPr>
        <w:rPr>
          <w:rFonts w:ascii="Times New Roman" w:hAnsi="Times New Roman" w:cs="Times New Roman"/>
        </w:rPr>
      </w:pPr>
    </w:p>
    <w:p w14:paraId="4EE1969A" w14:textId="77777777" w:rsidR="00977127" w:rsidRDefault="00977127" w:rsidP="00977127">
      <w:pPr>
        <w:rPr>
          <w:rFonts w:ascii="Times New Roman" w:hAnsi="Times New Roman" w:cs="Times New Roman"/>
        </w:rPr>
      </w:pPr>
      <w:r w:rsidRPr="00B37CE9">
        <w:rPr>
          <w:rFonts w:ascii="Times New Roman" w:hAnsi="Times New Roman" w:cs="Times New Roman"/>
          <w:b/>
        </w:rPr>
        <w:t>1. Problem Statement:</w:t>
      </w:r>
    </w:p>
    <w:p w14:paraId="3F5B6FD5" w14:textId="77777777" w:rsidR="00977127" w:rsidRDefault="00977127" w:rsidP="00977127">
      <w:r>
        <w:t>Write a program that iterates through numbers from 0 to 113 using a loop. Print the numbers, one number per line. As you print each number, say x, also print the following when appropriate, separated by commas: I. If the number is odd, print “x is odd” II. If the number is divisible by 5, print “hi five” III. If the total of a number (x) and its subsequent number (x+1) is a value divisible by 7, print “wow” IV. If the number is prime, print “prime”.</w:t>
      </w:r>
    </w:p>
    <w:p w14:paraId="31DE08B5" w14:textId="77777777" w:rsidR="00977127" w:rsidRPr="00B37CE9" w:rsidRDefault="00977127" w:rsidP="00977127">
      <w:pPr>
        <w:rPr>
          <w:rFonts w:ascii="Times New Roman" w:hAnsi="Times New Roman" w:cs="Times New Roman"/>
          <w:b/>
        </w:rPr>
      </w:pPr>
      <w:r w:rsidRPr="00B37CE9">
        <w:rPr>
          <w:rFonts w:ascii="Times New Roman" w:hAnsi="Times New Roman" w:cs="Times New Roman"/>
          <w:b/>
        </w:rPr>
        <w:t xml:space="preserve">2. Description of the Code: </w:t>
      </w:r>
    </w:p>
    <w:p w14:paraId="2E00E8CA" w14:textId="58306F7C" w:rsidR="00977127" w:rsidRDefault="00C143E4" w:rsidP="00977127">
      <w:r>
        <w:t xml:space="preserve">Implemented all methods in the API, </w:t>
      </w:r>
      <w:r w:rsidR="002D307F">
        <w:t xml:space="preserve">with the </w:t>
      </w:r>
      <w:proofErr w:type="gramStart"/>
      <w:r w:rsidR="002D307F">
        <w:t>iterate(</w:t>
      </w:r>
      <w:proofErr w:type="gramEnd"/>
      <w:r w:rsidR="002D307F">
        <w:t>) method calling every other method to verify the conditions and add them to a list to be printed out later on.</w:t>
      </w:r>
    </w:p>
    <w:p w14:paraId="73EF4979" w14:textId="77777777" w:rsidR="00977127" w:rsidRDefault="00977127" w:rsidP="00977127">
      <w:pPr>
        <w:rPr>
          <w:rFonts w:ascii="Times New Roman" w:hAnsi="Times New Roman" w:cs="Times New Roman"/>
          <w:b/>
        </w:rPr>
      </w:pPr>
      <w:r w:rsidRPr="00B37CE9">
        <w:rPr>
          <w:rFonts w:ascii="Times New Roman" w:hAnsi="Times New Roman" w:cs="Times New Roman"/>
          <w:b/>
        </w:rPr>
        <w:t>3. Errors and Warnings:</w:t>
      </w:r>
    </w:p>
    <w:p w14:paraId="3DE29AB9" w14:textId="77777777" w:rsidR="00977127" w:rsidRPr="009365B0" w:rsidRDefault="00977127" w:rsidP="00977127">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977127" w:rsidRPr="00B37CE9" w14:paraId="362246DD" w14:textId="77777777" w:rsidTr="00A70775">
        <w:tc>
          <w:tcPr>
            <w:tcW w:w="468" w:type="dxa"/>
            <w:vAlign w:val="center"/>
          </w:tcPr>
          <w:p w14:paraId="3956771C"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45244716"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1BC7EFA3"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6040EF1E"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How I solved them</w:t>
            </w:r>
          </w:p>
        </w:tc>
      </w:tr>
      <w:tr w:rsidR="00977127" w14:paraId="2B2DDB1C" w14:textId="77777777" w:rsidTr="00A70775">
        <w:tc>
          <w:tcPr>
            <w:tcW w:w="468" w:type="dxa"/>
            <w:vAlign w:val="center"/>
          </w:tcPr>
          <w:p w14:paraId="5C055484" w14:textId="77777777" w:rsidR="00977127" w:rsidRDefault="00977127" w:rsidP="00A70775">
            <w:pPr>
              <w:rPr>
                <w:rFonts w:ascii="Times New Roman" w:hAnsi="Times New Roman" w:cs="Times New Roman"/>
              </w:rPr>
            </w:pPr>
            <w:r>
              <w:rPr>
                <w:rFonts w:ascii="Times New Roman" w:hAnsi="Times New Roman" w:cs="Times New Roman"/>
              </w:rPr>
              <w:t>1</w:t>
            </w:r>
          </w:p>
        </w:tc>
        <w:tc>
          <w:tcPr>
            <w:tcW w:w="1170" w:type="dxa"/>
            <w:vAlign w:val="center"/>
          </w:tcPr>
          <w:p w14:paraId="538829B0" w14:textId="77777777" w:rsidR="00977127" w:rsidRDefault="00977127" w:rsidP="00A70775">
            <w:pPr>
              <w:jc w:val="center"/>
              <w:rPr>
                <w:rFonts w:ascii="Times New Roman" w:hAnsi="Times New Roman" w:cs="Times New Roman"/>
              </w:rPr>
            </w:pPr>
            <w:r>
              <w:rPr>
                <w:rFonts w:ascii="Times New Roman" w:hAnsi="Times New Roman" w:cs="Times New Roman"/>
              </w:rPr>
              <w:t>none</w:t>
            </w:r>
          </w:p>
        </w:tc>
        <w:tc>
          <w:tcPr>
            <w:tcW w:w="4860" w:type="dxa"/>
            <w:vAlign w:val="center"/>
          </w:tcPr>
          <w:p w14:paraId="29B427B2" w14:textId="77777777" w:rsidR="00977127" w:rsidRDefault="00977127" w:rsidP="00A70775">
            <w:pPr>
              <w:rPr>
                <w:rFonts w:ascii="Times New Roman" w:hAnsi="Times New Roman" w:cs="Times New Roman"/>
              </w:rPr>
            </w:pPr>
          </w:p>
        </w:tc>
        <w:tc>
          <w:tcPr>
            <w:tcW w:w="3078" w:type="dxa"/>
            <w:vAlign w:val="center"/>
          </w:tcPr>
          <w:p w14:paraId="7F639A92" w14:textId="77777777" w:rsidR="00977127" w:rsidRDefault="00977127" w:rsidP="00A70775">
            <w:pPr>
              <w:rPr>
                <w:rFonts w:ascii="Times New Roman" w:hAnsi="Times New Roman" w:cs="Times New Roman"/>
              </w:rPr>
            </w:pPr>
          </w:p>
        </w:tc>
      </w:tr>
      <w:tr w:rsidR="00977127" w14:paraId="01FF7E95" w14:textId="77777777" w:rsidTr="00A70775">
        <w:tc>
          <w:tcPr>
            <w:tcW w:w="468" w:type="dxa"/>
            <w:vAlign w:val="center"/>
          </w:tcPr>
          <w:p w14:paraId="193B959E" w14:textId="77777777" w:rsidR="00977127" w:rsidRDefault="00977127" w:rsidP="00A70775">
            <w:pPr>
              <w:rPr>
                <w:rFonts w:ascii="Times New Roman" w:hAnsi="Times New Roman" w:cs="Times New Roman"/>
              </w:rPr>
            </w:pPr>
            <w:r>
              <w:rPr>
                <w:rFonts w:ascii="Times New Roman" w:hAnsi="Times New Roman" w:cs="Times New Roman"/>
              </w:rPr>
              <w:t>2</w:t>
            </w:r>
          </w:p>
        </w:tc>
        <w:tc>
          <w:tcPr>
            <w:tcW w:w="1170" w:type="dxa"/>
            <w:vAlign w:val="center"/>
          </w:tcPr>
          <w:p w14:paraId="1DE79D13" w14:textId="77777777" w:rsidR="00977127" w:rsidRDefault="00977127" w:rsidP="00A70775">
            <w:pPr>
              <w:jc w:val="center"/>
              <w:rPr>
                <w:rFonts w:ascii="Times New Roman" w:hAnsi="Times New Roman" w:cs="Times New Roman"/>
              </w:rPr>
            </w:pPr>
          </w:p>
        </w:tc>
        <w:tc>
          <w:tcPr>
            <w:tcW w:w="4860" w:type="dxa"/>
            <w:vAlign w:val="center"/>
          </w:tcPr>
          <w:p w14:paraId="5981B11A" w14:textId="77777777" w:rsidR="00977127" w:rsidRDefault="00977127" w:rsidP="00A70775">
            <w:pPr>
              <w:rPr>
                <w:rFonts w:ascii="Times New Roman" w:hAnsi="Times New Roman" w:cs="Times New Roman"/>
              </w:rPr>
            </w:pPr>
          </w:p>
        </w:tc>
        <w:tc>
          <w:tcPr>
            <w:tcW w:w="3078" w:type="dxa"/>
            <w:vAlign w:val="center"/>
          </w:tcPr>
          <w:p w14:paraId="5F740C0F" w14:textId="77777777" w:rsidR="00977127" w:rsidRDefault="00977127" w:rsidP="00A70775">
            <w:pPr>
              <w:rPr>
                <w:rFonts w:ascii="Times New Roman" w:hAnsi="Times New Roman" w:cs="Times New Roman"/>
              </w:rPr>
            </w:pPr>
          </w:p>
        </w:tc>
      </w:tr>
      <w:tr w:rsidR="00977127" w14:paraId="23434759" w14:textId="77777777" w:rsidTr="00A70775">
        <w:tc>
          <w:tcPr>
            <w:tcW w:w="468" w:type="dxa"/>
            <w:vAlign w:val="center"/>
          </w:tcPr>
          <w:p w14:paraId="41A7D985" w14:textId="77777777" w:rsidR="00977127" w:rsidRDefault="00977127" w:rsidP="00A70775">
            <w:pPr>
              <w:rPr>
                <w:rFonts w:ascii="Times New Roman" w:hAnsi="Times New Roman" w:cs="Times New Roman"/>
              </w:rPr>
            </w:pPr>
            <w:r>
              <w:rPr>
                <w:rFonts w:ascii="Times New Roman" w:hAnsi="Times New Roman" w:cs="Times New Roman"/>
              </w:rPr>
              <w:t>3</w:t>
            </w:r>
          </w:p>
        </w:tc>
        <w:tc>
          <w:tcPr>
            <w:tcW w:w="1170" w:type="dxa"/>
            <w:vAlign w:val="center"/>
          </w:tcPr>
          <w:p w14:paraId="5F50906B" w14:textId="77777777" w:rsidR="00977127" w:rsidRDefault="00977127" w:rsidP="00A70775">
            <w:pPr>
              <w:jc w:val="center"/>
              <w:rPr>
                <w:rFonts w:ascii="Times New Roman" w:hAnsi="Times New Roman" w:cs="Times New Roman"/>
              </w:rPr>
            </w:pPr>
          </w:p>
        </w:tc>
        <w:tc>
          <w:tcPr>
            <w:tcW w:w="4860" w:type="dxa"/>
            <w:vAlign w:val="center"/>
          </w:tcPr>
          <w:p w14:paraId="30C14631" w14:textId="77777777" w:rsidR="00977127" w:rsidRDefault="00977127" w:rsidP="00A7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01AEA02B" w14:textId="77777777" w:rsidR="00977127" w:rsidRDefault="00977127" w:rsidP="00A70775">
            <w:pPr>
              <w:rPr>
                <w:rFonts w:ascii="Times New Roman" w:hAnsi="Times New Roman" w:cs="Times New Roman"/>
              </w:rPr>
            </w:pPr>
          </w:p>
        </w:tc>
      </w:tr>
      <w:tr w:rsidR="00977127" w14:paraId="29DF4E98" w14:textId="77777777" w:rsidTr="00A70775">
        <w:tc>
          <w:tcPr>
            <w:tcW w:w="468" w:type="dxa"/>
            <w:vAlign w:val="center"/>
          </w:tcPr>
          <w:p w14:paraId="6714DDE0" w14:textId="77777777" w:rsidR="00977127" w:rsidRDefault="00977127" w:rsidP="00A70775">
            <w:pPr>
              <w:rPr>
                <w:rFonts w:ascii="Times New Roman" w:hAnsi="Times New Roman" w:cs="Times New Roman"/>
              </w:rPr>
            </w:pPr>
            <w:r>
              <w:rPr>
                <w:rFonts w:ascii="Times New Roman" w:hAnsi="Times New Roman" w:cs="Times New Roman"/>
              </w:rPr>
              <w:t>4</w:t>
            </w:r>
          </w:p>
        </w:tc>
        <w:tc>
          <w:tcPr>
            <w:tcW w:w="1170" w:type="dxa"/>
            <w:vAlign w:val="center"/>
          </w:tcPr>
          <w:p w14:paraId="2690C23A" w14:textId="77777777" w:rsidR="00977127" w:rsidRDefault="00977127" w:rsidP="00A70775">
            <w:pPr>
              <w:jc w:val="center"/>
              <w:rPr>
                <w:rFonts w:ascii="Times New Roman" w:hAnsi="Times New Roman" w:cs="Times New Roman"/>
              </w:rPr>
            </w:pPr>
          </w:p>
        </w:tc>
        <w:tc>
          <w:tcPr>
            <w:tcW w:w="4860" w:type="dxa"/>
            <w:vAlign w:val="center"/>
          </w:tcPr>
          <w:p w14:paraId="1A77FB79" w14:textId="77777777" w:rsidR="00977127" w:rsidRDefault="00977127" w:rsidP="00A70775">
            <w:pPr>
              <w:rPr>
                <w:rFonts w:ascii="Times New Roman" w:hAnsi="Times New Roman" w:cs="Times New Roman"/>
              </w:rPr>
            </w:pPr>
          </w:p>
        </w:tc>
        <w:tc>
          <w:tcPr>
            <w:tcW w:w="3078" w:type="dxa"/>
            <w:vAlign w:val="center"/>
          </w:tcPr>
          <w:p w14:paraId="07F7009D" w14:textId="77777777" w:rsidR="00977127" w:rsidRDefault="00977127" w:rsidP="00A70775">
            <w:pPr>
              <w:rPr>
                <w:rFonts w:ascii="Times New Roman" w:hAnsi="Times New Roman" w:cs="Times New Roman"/>
              </w:rPr>
            </w:pPr>
          </w:p>
        </w:tc>
      </w:tr>
      <w:tr w:rsidR="00977127" w14:paraId="515BC919" w14:textId="77777777" w:rsidTr="00A70775">
        <w:tc>
          <w:tcPr>
            <w:tcW w:w="468" w:type="dxa"/>
            <w:vAlign w:val="center"/>
          </w:tcPr>
          <w:p w14:paraId="76D6E299" w14:textId="77777777" w:rsidR="00977127" w:rsidRDefault="00977127" w:rsidP="00A70775">
            <w:pPr>
              <w:rPr>
                <w:rFonts w:ascii="Times New Roman" w:hAnsi="Times New Roman" w:cs="Times New Roman"/>
              </w:rPr>
            </w:pPr>
            <w:r>
              <w:rPr>
                <w:rFonts w:ascii="Times New Roman" w:hAnsi="Times New Roman" w:cs="Times New Roman"/>
              </w:rPr>
              <w:t>5</w:t>
            </w:r>
          </w:p>
        </w:tc>
        <w:tc>
          <w:tcPr>
            <w:tcW w:w="1170" w:type="dxa"/>
            <w:vAlign w:val="center"/>
          </w:tcPr>
          <w:p w14:paraId="2CC00F6E" w14:textId="77777777" w:rsidR="00977127" w:rsidRDefault="00977127" w:rsidP="00A70775">
            <w:pPr>
              <w:jc w:val="center"/>
              <w:rPr>
                <w:rFonts w:ascii="Times New Roman" w:hAnsi="Times New Roman" w:cs="Times New Roman"/>
              </w:rPr>
            </w:pPr>
          </w:p>
        </w:tc>
        <w:tc>
          <w:tcPr>
            <w:tcW w:w="4860" w:type="dxa"/>
            <w:vAlign w:val="center"/>
          </w:tcPr>
          <w:p w14:paraId="5F1CAE93" w14:textId="77777777" w:rsidR="00977127" w:rsidRDefault="00977127" w:rsidP="00A70775">
            <w:pPr>
              <w:rPr>
                <w:rFonts w:ascii="Times New Roman" w:hAnsi="Times New Roman" w:cs="Times New Roman"/>
              </w:rPr>
            </w:pPr>
          </w:p>
        </w:tc>
        <w:tc>
          <w:tcPr>
            <w:tcW w:w="3078" w:type="dxa"/>
            <w:vAlign w:val="center"/>
          </w:tcPr>
          <w:p w14:paraId="6A621F68" w14:textId="77777777" w:rsidR="00977127" w:rsidRDefault="00977127" w:rsidP="00A70775">
            <w:pPr>
              <w:rPr>
                <w:rFonts w:ascii="Times New Roman" w:hAnsi="Times New Roman" w:cs="Times New Roman"/>
              </w:rPr>
            </w:pPr>
          </w:p>
        </w:tc>
      </w:tr>
    </w:tbl>
    <w:p w14:paraId="493EA8A3" w14:textId="77777777" w:rsidR="00977127" w:rsidRDefault="00977127" w:rsidP="00977127">
      <w:pPr>
        <w:rPr>
          <w:rFonts w:ascii="Times New Roman" w:hAnsi="Times New Roman" w:cs="Times New Roman"/>
        </w:rPr>
      </w:pPr>
    </w:p>
    <w:p w14:paraId="03D845EB" w14:textId="77777777" w:rsidR="00977127" w:rsidRDefault="00977127" w:rsidP="00977127">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1AFEED8A" w14:textId="070A4C23" w:rsidR="00977127" w:rsidRDefault="00977127" w:rsidP="00977127">
      <w:pPr>
        <w:rPr>
          <w:rFonts w:ascii="Times New Roman" w:hAnsi="Times New Roman" w:cs="Times New Roman"/>
          <w:b/>
        </w:rPr>
      </w:pPr>
      <w:r>
        <w:rPr>
          <w:rFonts w:ascii="Times New Roman" w:hAnsi="Times New Roman" w:cs="Times New Roman"/>
          <w:b/>
        </w:rPr>
        <w:t xml:space="preserve">Case 1: </w:t>
      </w:r>
      <w:r w:rsidR="002D307F">
        <w:rPr>
          <w:rFonts w:ascii="Times New Roman" w:hAnsi="Times New Roman" w:cs="Times New Roman"/>
          <w:b/>
        </w:rPr>
        <w:t>Given a sequence of numbers 1-113, Each number is checked one by one and the correct statements are printed out for each number whether they are odd, divisible by 5 or 7, or they are prime.</w:t>
      </w:r>
    </w:p>
    <w:p w14:paraId="40EB7E35" w14:textId="77777777" w:rsidR="00977127" w:rsidRDefault="00977127" w:rsidP="00977127">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25557E23" w14:textId="60069149" w:rsidR="00977127" w:rsidRDefault="002D307F" w:rsidP="00977127">
      <w:pPr>
        <w:rPr>
          <w:rFonts w:ascii="Times New Roman" w:hAnsi="Times New Roman" w:cs="Times New Roman"/>
          <w:b/>
        </w:rPr>
      </w:pPr>
      <w:r>
        <w:rPr>
          <w:rFonts w:ascii="Times New Roman" w:hAnsi="Times New Roman" w:cs="Times New Roman"/>
          <w:b/>
        </w:rPr>
        <w:t>No discussion required, API was comprehensive enough to write the program from start to finish.</w:t>
      </w:r>
    </w:p>
    <w:p w14:paraId="5BD4D81C" w14:textId="589293E0" w:rsidR="00977127" w:rsidRDefault="00977127" w:rsidP="00977127">
      <w:pPr>
        <w:rPr>
          <w:rFonts w:ascii="Times New Roman" w:hAnsi="Times New Roman" w:cs="Times New Roman"/>
          <w:b/>
        </w:rPr>
      </w:pPr>
    </w:p>
    <w:p w14:paraId="0A3FD969" w14:textId="784A320A" w:rsidR="002D307F" w:rsidRDefault="002D307F" w:rsidP="00977127">
      <w:pPr>
        <w:rPr>
          <w:rFonts w:ascii="Times New Roman" w:hAnsi="Times New Roman" w:cs="Times New Roman"/>
          <w:b/>
        </w:rPr>
      </w:pPr>
    </w:p>
    <w:p w14:paraId="516E9B00" w14:textId="77777777" w:rsidR="002D307F" w:rsidRDefault="002D307F" w:rsidP="00977127">
      <w:pPr>
        <w:rPr>
          <w:rFonts w:ascii="Times New Roman" w:hAnsi="Times New Roman" w:cs="Times New Roman"/>
          <w:b/>
        </w:rPr>
      </w:pPr>
    </w:p>
    <w:tbl>
      <w:tblPr>
        <w:tblStyle w:val="TableGrid"/>
        <w:tblW w:w="9657" w:type="dxa"/>
        <w:tblLook w:val="04A0" w:firstRow="1" w:lastRow="0" w:firstColumn="1" w:lastColumn="0" w:noHBand="0" w:noVBand="1"/>
      </w:tblPr>
      <w:tblGrid>
        <w:gridCol w:w="1186"/>
        <w:gridCol w:w="290"/>
        <w:gridCol w:w="3934"/>
        <w:gridCol w:w="1887"/>
        <w:gridCol w:w="290"/>
        <w:gridCol w:w="2070"/>
      </w:tblGrid>
      <w:tr w:rsidR="00977127" w:rsidRPr="008E4CF8" w14:paraId="3507CC83" w14:textId="77777777" w:rsidTr="00A70775">
        <w:tc>
          <w:tcPr>
            <w:tcW w:w="9657" w:type="dxa"/>
            <w:gridSpan w:val="6"/>
            <w:tcBorders>
              <w:top w:val="nil"/>
              <w:left w:val="nil"/>
              <w:right w:val="nil"/>
            </w:tcBorders>
          </w:tcPr>
          <w:p w14:paraId="108367B6" w14:textId="2039C5A1" w:rsidR="002D307F" w:rsidRDefault="002D307F" w:rsidP="00A70775">
            <w:pPr>
              <w:rPr>
                <w:rFonts w:ascii="Times New Roman" w:hAnsi="Times New Roman" w:cs="Times New Roman"/>
                <w:b/>
              </w:rPr>
            </w:pPr>
          </w:p>
          <w:p w14:paraId="5E908DC4" w14:textId="77777777" w:rsidR="00977127" w:rsidRDefault="00977127" w:rsidP="00A70775">
            <w:pPr>
              <w:jc w:val="center"/>
              <w:rPr>
                <w:rFonts w:ascii="Times New Roman" w:hAnsi="Times New Roman" w:cs="Times New Roman"/>
                <w:b/>
              </w:rPr>
            </w:pPr>
          </w:p>
          <w:p w14:paraId="6A9B92EF" w14:textId="77777777" w:rsidR="00977127" w:rsidRPr="00E9172A" w:rsidRDefault="00977127" w:rsidP="00A70775">
            <w:pPr>
              <w:rPr>
                <w:rFonts w:ascii="Times New Roman" w:hAnsi="Times New Roman" w:cs="Times New Roman"/>
                <w:b/>
              </w:rPr>
            </w:pPr>
            <w:r w:rsidRPr="00E9172A">
              <w:rPr>
                <w:rFonts w:ascii="Times New Roman" w:hAnsi="Times New Roman" w:cs="Times New Roman"/>
                <w:b/>
              </w:rPr>
              <w:t>LEARNING PROFILE FOR ASSIGNMENT#_</w:t>
            </w:r>
            <w:r>
              <w:rPr>
                <w:rFonts w:ascii="Times New Roman" w:hAnsi="Times New Roman" w:cs="Times New Roman"/>
                <w:b/>
              </w:rPr>
              <w:t>1</w:t>
            </w:r>
            <w:r w:rsidRPr="00E9172A">
              <w:rPr>
                <w:rFonts w:ascii="Times New Roman" w:hAnsi="Times New Roman" w:cs="Times New Roman"/>
                <w:b/>
              </w:rPr>
              <w:t>_____ AND QUESTION#_</w:t>
            </w:r>
            <w:r>
              <w:rPr>
                <w:rFonts w:ascii="Times New Roman" w:hAnsi="Times New Roman" w:cs="Times New Roman"/>
                <w:b/>
              </w:rPr>
              <w:t>10</w:t>
            </w:r>
            <w:r w:rsidRPr="00E9172A">
              <w:rPr>
                <w:rFonts w:ascii="Times New Roman" w:hAnsi="Times New Roman" w:cs="Times New Roman"/>
                <w:b/>
              </w:rPr>
              <w:t>_______</w:t>
            </w:r>
          </w:p>
          <w:p w14:paraId="6D60C8E4" w14:textId="77777777" w:rsidR="00977127" w:rsidRPr="00E9172A" w:rsidRDefault="00977127" w:rsidP="00A70775">
            <w:pPr>
              <w:rPr>
                <w:rFonts w:ascii="Times New Roman" w:hAnsi="Times New Roman" w:cs="Times New Roman"/>
              </w:rPr>
            </w:pPr>
          </w:p>
        </w:tc>
      </w:tr>
      <w:tr w:rsidR="00977127" w:rsidRPr="008E4CF8" w14:paraId="6763109F" w14:textId="77777777" w:rsidTr="00A70775">
        <w:tc>
          <w:tcPr>
            <w:tcW w:w="1186" w:type="dxa"/>
          </w:tcPr>
          <w:p w14:paraId="073D96D5"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Name</w:t>
            </w:r>
          </w:p>
        </w:tc>
        <w:tc>
          <w:tcPr>
            <w:tcW w:w="290" w:type="dxa"/>
          </w:tcPr>
          <w:p w14:paraId="60D029AA"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2CDB591E" w14:textId="77777777" w:rsidR="00977127" w:rsidRPr="008E4CF8" w:rsidRDefault="00977127" w:rsidP="00A70775">
            <w:pPr>
              <w:rPr>
                <w:rFonts w:ascii="Times New Roman" w:hAnsi="Times New Roman" w:cs="Times New Roman"/>
                <w:i/>
              </w:rPr>
            </w:pPr>
            <w:r>
              <w:rPr>
                <w:rFonts w:ascii="Times New Roman" w:hAnsi="Times New Roman" w:cs="Times New Roman"/>
                <w:i/>
              </w:rPr>
              <w:t>Steven Morrissey</w:t>
            </w:r>
          </w:p>
        </w:tc>
        <w:tc>
          <w:tcPr>
            <w:tcW w:w="1887" w:type="dxa"/>
          </w:tcPr>
          <w:p w14:paraId="75F69F20"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Due Date</w:t>
            </w:r>
          </w:p>
        </w:tc>
        <w:tc>
          <w:tcPr>
            <w:tcW w:w="290" w:type="dxa"/>
          </w:tcPr>
          <w:p w14:paraId="1143768E"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6427D6A9" w14:textId="77777777" w:rsidR="00977127" w:rsidRPr="008E4CF8" w:rsidRDefault="00977127" w:rsidP="00A70775">
            <w:pPr>
              <w:rPr>
                <w:rFonts w:ascii="Times New Roman" w:hAnsi="Times New Roman" w:cs="Times New Roman"/>
                <w:i/>
              </w:rPr>
            </w:pPr>
          </w:p>
        </w:tc>
      </w:tr>
      <w:tr w:rsidR="00977127" w:rsidRPr="008E4CF8" w14:paraId="65330DF4" w14:textId="77777777" w:rsidTr="00A70775">
        <w:tc>
          <w:tcPr>
            <w:tcW w:w="1186" w:type="dxa"/>
          </w:tcPr>
          <w:p w14:paraId="5E818DEF"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Student ID</w:t>
            </w:r>
          </w:p>
        </w:tc>
        <w:tc>
          <w:tcPr>
            <w:tcW w:w="290" w:type="dxa"/>
          </w:tcPr>
          <w:p w14:paraId="2B2EF26D"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3934" w:type="dxa"/>
          </w:tcPr>
          <w:p w14:paraId="431708F4" w14:textId="75D24CB4" w:rsidR="00977127" w:rsidRPr="008E4CF8" w:rsidRDefault="00F81D57" w:rsidP="00A70775">
            <w:pPr>
              <w:rPr>
                <w:rFonts w:ascii="Times New Roman" w:hAnsi="Times New Roman" w:cs="Times New Roman"/>
                <w:i/>
              </w:rPr>
            </w:pPr>
            <w:r>
              <w:rPr>
                <w:rFonts w:ascii="Times New Roman" w:hAnsi="Times New Roman" w:cs="Times New Roman"/>
                <w:i/>
              </w:rPr>
              <w:t>3300222</w:t>
            </w:r>
          </w:p>
        </w:tc>
        <w:tc>
          <w:tcPr>
            <w:tcW w:w="1887" w:type="dxa"/>
          </w:tcPr>
          <w:p w14:paraId="65BF4BCF"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Submission Date</w:t>
            </w:r>
          </w:p>
        </w:tc>
        <w:tc>
          <w:tcPr>
            <w:tcW w:w="290" w:type="dxa"/>
          </w:tcPr>
          <w:p w14:paraId="76CC35DD" w14:textId="77777777" w:rsidR="00977127" w:rsidRPr="008E4CF8" w:rsidRDefault="00977127" w:rsidP="00A70775">
            <w:pPr>
              <w:rPr>
                <w:rFonts w:ascii="Times New Roman" w:hAnsi="Times New Roman" w:cs="Times New Roman"/>
                <w:i/>
              </w:rPr>
            </w:pPr>
            <w:r w:rsidRPr="008E4CF8">
              <w:rPr>
                <w:rFonts w:ascii="Times New Roman" w:hAnsi="Times New Roman" w:cs="Times New Roman"/>
                <w:i/>
              </w:rPr>
              <w:t>:</w:t>
            </w:r>
          </w:p>
        </w:tc>
        <w:tc>
          <w:tcPr>
            <w:tcW w:w="2070" w:type="dxa"/>
          </w:tcPr>
          <w:p w14:paraId="133B4E2F" w14:textId="77777777" w:rsidR="00977127" w:rsidRPr="008E4CF8" w:rsidRDefault="00977127" w:rsidP="00A70775">
            <w:pPr>
              <w:rPr>
                <w:rFonts w:ascii="Times New Roman" w:hAnsi="Times New Roman" w:cs="Times New Roman"/>
                <w:i/>
              </w:rPr>
            </w:pPr>
          </w:p>
        </w:tc>
      </w:tr>
    </w:tbl>
    <w:p w14:paraId="72AB4246" w14:textId="77777777" w:rsidR="00977127" w:rsidRDefault="00977127" w:rsidP="00977127">
      <w:pPr>
        <w:rPr>
          <w:rFonts w:ascii="Times New Roman" w:hAnsi="Times New Roman" w:cs="Times New Roman"/>
        </w:rPr>
      </w:pPr>
    </w:p>
    <w:p w14:paraId="2F1A6234" w14:textId="77777777" w:rsidR="00977127" w:rsidRDefault="00977127" w:rsidP="00977127">
      <w:pPr>
        <w:rPr>
          <w:rFonts w:ascii="Times New Roman" w:hAnsi="Times New Roman" w:cs="Times New Roman"/>
        </w:rPr>
      </w:pPr>
      <w:r w:rsidRPr="00B37CE9">
        <w:rPr>
          <w:rFonts w:ascii="Times New Roman" w:hAnsi="Times New Roman" w:cs="Times New Roman"/>
          <w:b/>
        </w:rPr>
        <w:t>1. Problem Statement:</w:t>
      </w:r>
    </w:p>
    <w:p w14:paraId="22363896" w14:textId="77777777" w:rsidR="00977127" w:rsidRDefault="00977127" w:rsidP="00977127">
      <w:r>
        <w:t xml:space="preserve">Modify the following program to the specifications given below: I. Add a new status – </w:t>
      </w:r>
      <w:proofErr w:type="spellStart"/>
      <w:r>
        <w:t>SingleParent</w:t>
      </w:r>
      <w:proofErr w:type="spellEnd"/>
      <w:r>
        <w:t xml:space="preserve"> – where the tax is computed as a SINGLE but with a further reduction of $5000 per child. II. Add a new tax condition – if the income is greater than $249,999 for SINGLE, then add a tax of 25% on income amount above $150,000; if the income is greater than $349,999 for MARRIED, then add a tax of 35% on income amount above $200,000. III. Unknown status – if the status doesn’t belong to SINGLE or MARRIED or SINGLE_PARENT, then compute a 33% tax on the income.</w:t>
      </w:r>
    </w:p>
    <w:p w14:paraId="1525A837" w14:textId="77777777" w:rsidR="00977127" w:rsidRPr="00B37CE9" w:rsidRDefault="00977127" w:rsidP="00977127">
      <w:pPr>
        <w:rPr>
          <w:rFonts w:ascii="Times New Roman" w:hAnsi="Times New Roman" w:cs="Times New Roman"/>
          <w:b/>
        </w:rPr>
      </w:pPr>
      <w:r w:rsidRPr="00B37CE9">
        <w:rPr>
          <w:rFonts w:ascii="Times New Roman" w:hAnsi="Times New Roman" w:cs="Times New Roman"/>
          <w:b/>
        </w:rPr>
        <w:t xml:space="preserve">2. Description of the Code: </w:t>
      </w:r>
    </w:p>
    <w:p w14:paraId="60B2F1A9" w14:textId="7AB1E2A5" w:rsidR="00977127" w:rsidRDefault="0093260E" w:rsidP="00977127">
      <w:r>
        <w:t>Added a few new constants: SINGLE_PARENT, RATE 4 5 6, SINGLE_BRACKET 3 4, MARRIED_BRACKET 3 4. Added new conditions for the new brackets, new con</w:t>
      </w:r>
      <w:r w:rsidR="00397473">
        <w:t>dition for calculation of SIGNLE</w:t>
      </w:r>
      <w:r>
        <w:t>_PARENT status, and new condition for UNKNOWN status.</w:t>
      </w:r>
    </w:p>
    <w:p w14:paraId="4BEDDCA0" w14:textId="77777777" w:rsidR="00977127" w:rsidRDefault="00977127" w:rsidP="00977127">
      <w:pPr>
        <w:rPr>
          <w:rFonts w:ascii="Times New Roman" w:hAnsi="Times New Roman" w:cs="Times New Roman"/>
          <w:b/>
        </w:rPr>
      </w:pPr>
      <w:r w:rsidRPr="00B37CE9">
        <w:rPr>
          <w:rFonts w:ascii="Times New Roman" w:hAnsi="Times New Roman" w:cs="Times New Roman"/>
          <w:b/>
        </w:rPr>
        <w:t>3. Errors and Warnings:</w:t>
      </w:r>
    </w:p>
    <w:p w14:paraId="7F35C61B" w14:textId="77777777" w:rsidR="00977127" w:rsidRPr="009365B0" w:rsidRDefault="00977127" w:rsidP="00977127">
      <w:pPr>
        <w:jc w:val="center"/>
        <w:rPr>
          <w:rFonts w:ascii="Times New Roman" w:hAnsi="Times New Roman" w:cs="Times New Roman"/>
        </w:rPr>
      </w:pPr>
      <w:r w:rsidRPr="009365B0">
        <w:rPr>
          <w:rFonts w:ascii="Times New Roman" w:hAnsi="Times New Roman" w:cs="Times New Roman"/>
        </w:rPr>
        <w:t xml:space="preserve">Table 1: List of Errors and Warnings Encountered in the </w:t>
      </w:r>
      <w:r>
        <w:rPr>
          <w:rFonts w:ascii="Times New Roman" w:hAnsi="Times New Roman" w:cs="Times New Roman"/>
        </w:rPr>
        <w:t>Program</w:t>
      </w:r>
    </w:p>
    <w:tbl>
      <w:tblPr>
        <w:tblStyle w:val="TableGrid"/>
        <w:tblW w:w="0" w:type="auto"/>
        <w:tblLayout w:type="fixed"/>
        <w:tblLook w:val="04A0" w:firstRow="1" w:lastRow="0" w:firstColumn="1" w:lastColumn="0" w:noHBand="0" w:noVBand="1"/>
      </w:tblPr>
      <w:tblGrid>
        <w:gridCol w:w="468"/>
        <w:gridCol w:w="1170"/>
        <w:gridCol w:w="4860"/>
        <w:gridCol w:w="3078"/>
      </w:tblGrid>
      <w:tr w:rsidR="00977127" w:rsidRPr="00B37CE9" w14:paraId="7CBB7EFF" w14:textId="77777777" w:rsidTr="00A70775">
        <w:tc>
          <w:tcPr>
            <w:tcW w:w="468" w:type="dxa"/>
            <w:vAlign w:val="center"/>
          </w:tcPr>
          <w:p w14:paraId="4CFDEDCC"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w:t>
            </w:r>
          </w:p>
        </w:tc>
        <w:tc>
          <w:tcPr>
            <w:tcW w:w="1170" w:type="dxa"/>
            <w:vAlign w:val="center"/>
          </w:tcPr>
          <w:p w14:paraId="44988BD8"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Errors / Warnings</w:t>
            </w:r>
          </w:p>
        </w:tc>
        <w:tc>
          <w:tcPr>
            <w:tcW w:w="4860" w:type="dxa"/>
            <w:vAlign w:val="center"/>
          </w:tcPr>
          <w:p w14:paraId="2B39A40E"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Details</w:t>
            </w:r>
          </w:p>
        </w:tc>
        <w:tc>
          <w:tcPr>
            <w:tcW w:w="3078" w:type="dxa"/>
            <w:vAlign w:val="center"/>
          </w:tcPr>
          <w:p w14:paraId="5D57649B" w14:textId="77777777" w:rsidR="00977127" w:rsidRPr="00B37CE9" w:rsidRDefault="00977127" w:rsidP="00A70775">
            <w:pPr>
              <w:rPr>
                <w:rFonts w:ascii="Times New Roman" w:hAnsi="Times New Roman" w:cs="Times New Roman"/>
                <w:b/>
              </w:rPr>
            </w:pPr>
            <w:r w:rsidRPr="00B37CE9">
              <w:rPr>
                <w:rFonts w:ascii="Times New Roman" w:hAnsi="Times New Roman" w:cs="Times New Roman"/>
                <w:b/>
              </w:rPr>
              <w:t>How I solved them</w:t>
            </w:r>
          </w:p>
        </w:tc>
      </w:tr>
      <w:tr w:rsidR="00977127" w14:paraId="2C530E98" w14:textId="77777777" w:rsidTr="00A70775">
        <w:tc>
          <w:tcPr>
            <w:tcW w:w="468" w:type="dxa"/>
            <w:vAlign w:val="center"/>
          </w:tcPr>
          <w:p w14:paraId="40040408" w14:textId="77777777" w:rsidR="00977127" w:rsidRDefault="00977127" w:rsidP="00A70775">
            <w:pPr>
              <w:rPr>
                <w:rFonts w:ascii="Times New Roman" w:hAnsi="Times New Roman" w:cs="Times New Roman"/>
              </w:rPr>
            </w:pPr>
            <w:r>
              <w:rPr>
                <w:rFonts w:ascii="Times New Roman" w:hAnsi="Times New Roman" w:cs="Times New Roman"/>
              </w:rPr>
              <w:t>1</w:t>
            </w:r>
          </w:p>
        </w:tc>
        <w:tc>
          <w:tcPr>
            <w:tcW w:w="1170" w:type="dxa"/>
            <w:vAlign w:val="center"/>
          </w:tcPr>
          <w:p w14:paraId="751B896F" w14:textId="77777777" w:rsidR="00977127" w:rsidRDefault="00977127" w:rsidP="00A70775">
            <w:pPr>
              <w:jc w:val="center"/>
              <w:rPr>
                <w:rFonts w:ascii="Times New Roman" w:hAnsi="Times New Roman" w:cs="Times New Roman"/>
              </w:rPr>
            </w:pPr>
            <w:r>
              <w:rPr>
                <w:rFonts w:ascii="Times New Roman" w:hAnsi="Times New Roman" w:cs="Times New Roman"/>
              </w:rPr>
              <w:t>none</w:t>
            </w:r>
          </w:p>
        </w:tc>
        <w:tc>
          <w:tcPr>
            <w:tcW w:w="4860" w:type="dxa"/>
            <w:vAlign w:val="center"/>
          </w:tcPr>
          <w:p w14:paraId="3C74620F" w14:textId="0429B791" w:rsidR="00977127" w:rsidRDefault="0093260E" w:rsidP="00A70775">
            <w:pPr>
              <w:rPr>
                <w:rFonts w:ascii="Times New Roman" w:hAnsi="Times New Roman" w:cs="Times New Roman"/>
              </w:rPr>
            </w:pPr>
            <w:r>
              <w:rPr>
                <w:rFonts w:ascii="Times New Roman" w:hAnsi="Times New Roman" w:cs="Times New Roman"/>
              </w:rPr>
              <w:t>Was easy enough to follow the existing code and avoid errors</w:t>
            </w:r>
          </w:p>
        </w:tc>
        <w:tc>
          <w:tcPr>
            <w:tcW w:w="3078" w:type="dxa"/>
            <w:vAlign w:val="center"/>
          </w:tcPr>
          <w:p w14:paraId="57E2A14E" w14:textId="77777777" w:rsidR="00977127" w:rsidRDefault="00977127" w:rsidP="00A70775">
            <w:pPr>
              <w:rPr>
                <w:rFonts w:ascii="Times New Roman" w:hAnsi="Times New Roman" w:cs="Times New Roman"/>
              </w:rPr>
            </w:pPr>
          </w:p>
        </w:tc>
      </w:tr>
      <w:tr w:rsidR="00977127" w14:paraId="2CA08567" w14:textId="77777777" w:rsidTr="00A70775">
        <w:tc>
          <w:tcPr>
            <w:tcW w:w="468" w:type="dxa"/>
            <w:vAlign w:val="center"/>
          </w:tcPr>
          <w:p w14:paraId="0963AE38" w14:textId="77777777" w:rsidR="00977127" w:rsidRDefault="00977127" w:rsidP="00A70775">
            <w:pPr>
              <w:rPr>
                <w:rFonts w:ascii="Times New Roman" w:hAnsi="Times New Roman" w:cs="Times New Roman"/>
              </w:rPr>
            </w:pPr>
            <w:r>
              <w:rPr>
                <w:rFonts w:ascii="Times New Roman" w:hAnsi="Times New Roman" w:cs="Times New Roman"/>
              </w:rPr>
              <w:t>2</w:t>
            </w:r>
          </w:p>
        </w:tc>
        <w:tc>
          <w:tcPr>
            <w:tcW w:w="1170" w:type="dxa"/>
            <w:vAlign w:val="center"/>
          </w:tcPr>
          <w:p w14:paraId="501F5B61" w14:textId="77777777" w:rsidR="00977127" w:rsidRDefault="00977127" w:rsidP="00A70775">
            <w:pPr>
              <w:jc w:val="center"/>
              <w:rPr>
                <w:rFonts w:ascii="Times New Roman" w:hAnsi="Times New Roman" w:cs="Times New Roman"/>
              </w:rPr>
            </w:pPr>
          </w:p>
        </w:tc>
        <w:tc>
          <w:tcPr>
            <w:tcW w:w="4860" w:type="dxa"/>
            <w:vAlign w:val="center"/>
          </w:tcPr>
          <w:p w14:paraId="5E018B8D" w14:textId="77777777" w:rsidR="00977127" w:rsidRDefault="00977127" w:rsidP="00A70775">
            <w:pPr>
              <w:rPr>
                <w:rFonts w:ascii="Times New Roman" w:hAnsi="Times New Roman" w:cs="Times New Roman"/>
              </w:rPr>
            </w:pPr>
          </w:p>
        </w:tc>
        <w:tc>
          <w:tcPr>
            <w:tcW w:w="3078" w:type="dxa"/>
            <w:vAlign w:val="center"/>
          </w:tcPr>
          <w:p w14:paraId="7C538EF7" w14:textId="77777777" w:rsidR="00977127" w:rsidRDefault="00977127" w:rsidP="00A70775">
            <w:pPr>
              <w:rPr>
                <w:rFonts w:ascii="Times New Roman" w:hAnsi="Times New Roman" w:cs="Times New Roman"/>
              </w:rPr>
            </w:pPr>
          </w:p>
        </w:tc>
      </w:tr>
      <w:tr w:rsidR="00977127" w14:paraId="77B81623" w14:textId="77777777" w:rsidTr="00A70775">
        <w:tc>
          <w:tcPr>
            <w:tcW w:w="468" w:type="dxa"/>
            <w:vAlign w:val="center"/>
          </w:tcPr>
          <w:p w14:paraId="252A9B02" w14:textId="77777777" w:rsidR="00977127" w:rsidRDefault="00977127" w:rsidP="00A70775">
            <w:pPr>
              <w:rPr>
                <w:rFonts w:ascii="Times New Roman" w:hAnsi="Times New Roman" w:cs="Times New Roman"/>
              </w:rPr>
            </w:pPr>
            <w:r>
              <w:rPr>
                <w:rFonts w:ascii="Times New Roman" w:hAnsi="Times New Roman" w:cs="Times New Roman"/>
              </w:rPr>
              <w:t>3</w:t>
            </w:r>
          </w:p>
        </w:tc>
        <w:tc>
          <w:tcPr>
            <w:tcW w:w="1170" w:type="dxa"/>
            <w:vAlign w:val="center"/>
          </w:tcPr>
          <w:p w14:paraId="6E89665A" w14:textId="77777777" w:rsidR="00977127" w:rsidRDefault="00977127" w:rsidP="00A70775">
            <w:pPr>
              <w:jc w:val="center"/>
              <w:rPr>
                <w:rFonts w:ascii="Times New Roman" w:hAnsi="Times New Roman" w:cs="Times New Roman"/>
              </w:rPr>
            </w:pPr>
          </w:p>
        </w:tc>
        <w:tc>
          <w:tcPr>
            <w:tcW w:w="4860" w:type="dxa"/>
            <w:vAlign w:val="center"/>
          </w:tcPr>
          <w:p w14:paraId="2828879A" w14:textId="77777777" w:rsidR="00977127" w:rsidRDefault="00977127" w:rsidP="00A70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tc>
        <w:tc>
          <w:tcPr>
            <w:tcW w:w="3078" w:type="dxa"/>
            <w:vAlign w:val="center"/>
          </w:tcPr>
          <w:p w14:paraId="35E6F0FE" w14:textId="77777777" w:rsidR="00977127" w:rsidRDefault="00977127" w:rsidP="00A70775">
            <w:pPr>
              <w:rPr>
                <w:rFonts w:ascii="Times New Roman" w:hAnsi="Times New Roman" w:cs="Times New Roman"/>
              </w:rPr>
            </w:pPr>
          </w:p>
        </w:tc>
      </w:tr>
      <w:tr w:rsidR="00977127" w14:paraId="77192DC6" w14:textId="77777777" w:rsidTr="00A70775">
        <w:tc>
          <w:tcPr>
            <w:tcW w:w="468" w:type="dxa"/>
            <w:vAlign w:val="center"/>
          </w:tcPr>
          <w:p w14:paraId="6C36430F" w14:textId="77777777" w:rsidR="00977127" w:rsidRDefault="00977127" w:rsidP="00A70775">
            <w:pPr>
              <w:rPr>
                <w:rFonts w:ascii="Times New Roman" w:hAnsi="Times New Roman" w:cs="Times New Roman"/>
              </w:rPr>
            </w:pPr>
            <w:r>
              <w:rPr>
                <w:rFonts w:ascii="Times New Roman" w:hAnsi="Times New Roman" w:cs="Times New Roman"/>
              </w:rPr>
              <w:t>4</w:t>
            </w:r>
          </w:p>
        </w:tc>
        <w:tc>
          <w:tcPr>
            <w:tcW w:w="1170" w:type="dxa"/>
            <w:vAlign w:val="center"/>
          </w:tcPr>
          <w:p w14:paraId="78B78A83" w14:textId="77777777" w:rsidR="00977127" w:rsidRDefault="00977127" w:rsidP="00A70775">
            <w:pPr>
              <w:jc w:val="center"/>
              <w:rPr>
                <w:rFonts w:ascii="Times New Roman" w:hAnsi="Times New Roman" w:cs="Times New Roman"/>
              </w:rPr>
            </w:pPr>
          </w:p>
        </w:tc>
        <w:tc>
          <w:tcPr>
            <w:tcW w:w="4860" w:type="dxa"/>
            <w:vAlign w:val="center"/>
          </w:tcPr>
          <w:p w14:paraId="3449AB5E" w14:textId="77777777" w:rsidR="00977127" w:rsidRDefault="00977127" w:rsidP="00A70775">
            <w:pPr>
              <w:rPr>
                <w:rFonts w:ascii="Times New Roman" w:hAnsi="Times New Roman" w:cs="Times New Roman"/>
              </w:rPr>
            </w:pPr>
          </w:p>
        </w:tc>
        <w:tc>
          <w:tcPr>
            <w:tcW w:w="3078" w:type="dxa"/>
            <w:vAlign w:val="center"/>
          </w:tcPr>
          <w:p w14:paraId="093FFEA8" w14:textId="77777777" w:rsidR="00977127" w:rsidRDefault="00977127" w:rsidP="00A70775">
            <w:pPr>
              <w:rPr>
                <w:rFonts w:ascii="Times New Roman" w:hAnsi="Times New Roman" w:cs="Times New Roman"/>
              </w:rPr>
            </w:pPr>
          </w:p>
        </w:tc>
      </w:tr>
      <w:tr w:rsidR="00977127" w14:paraId="38597D3A" w14:textId="77777777" w:rsidTr="00A70775">
        <w:tc>
          <w:tcPr>
            <w:tcW w:w="468" w:type="dxa"/>
            <w:vAlign w:val="center"/>
          </w:tcPr>
          <w:p w14:paraId="1BFDEE5B" w14:textId="77777777" w:rsidR="00977127" w:rsidRDefault="00977127" w:rsidP="00A70775">
            <w:pPr>
              <w:rPr>
                <w:rFonts w:ascii="Times New Roman" w:hAnsi="Times New Roman" w:cs="Times New Roman"/>
              </w:rPr>
            </w:pPr>
            <w:r>
              <w:rPr>
                <w:rFonts w:ascii="Times New Roman" w:hAnsi="Times New Roman" w:cs="Times New Roman"/>
              </w:rPr>
              <w:t>5</w:t>
            </w:r>
          </w:p>
        </w:tc>
        <w:tc>
          <w:tcPr>
            <w:tcW w:w="1170" w:type="dxa"/>
            <w:vAlign w:val="center"/>
          </w:tcPr>
          <w:p w14:paraId="77ADE269" w14:textId="77777777" w:rsidR="00977127" w:rsidRDefault="00977127" w:rsidP="00A70775">
            <w:pPr>
              <w:jc w:val="center"/>
              <w:rPr>
                <w:rFonts w:ascii="Times New Roman" w:hAnsi="Times New Roman" w:cs="Times New Roman"/>
              </w:rPr>
            </w:pPr>
          </w:p>
        </w:tc>
        <w:tc>
          <w:tcPr>
            <w:tcW w:w="4860" w:type="dxa"/>
            <w:vAlign w:val="center"/>
          </w:tcPr>
          <w:p w14:paraId="64D3CFAD" w14:textId="77777777" w:rsidR="00977127" w:rsidRDefault="00977127" w:rsidP="00A70775">
            <w:pPr>
              <w:rPr>
                <w:rFonts w:ascii="Times New Roman" w:hAnsi="Times New Roman" w:cs="Times New Roman"/>
              </w:rPr>
            </w:pPr>
          </w:p>
        </w:tc>
        <w:tc>
          <w:tcPr>
            <w:tcW w:w="3078" w:type="dxa"/>
            <w:vAlign w:val="center"/>
          </w:tcPr>
          <w:p w14:paraId="2CD311AA" w14:textId="77777777" w:rsidR="00977127" w:rsidRDefault="00977127" w:rsidP="00A70775">
            <w:pPr>
              <w:rPr>
                <w:rFonts w:ascii="Times New Roman" w:hAnsi="Times New Roman" w:cs="Times New Roman"/>
              </w:rPr>
            </w:pPr>
          </w:p>
        </w:tc>
      </w:tr>
    </w:tbl>
    <w:p w14:paraId="5C25E512" w14:textId="77777777" w:rsidR="00977127" w:rsidRDefault="00977127" w:rsidP="00977127">
      <w:pPr>
        <w:rPr>
          <w:rFonts w:ascii="Times New Roman" w:hAnsi="Times New Roman" w:cs="Times New Roman"/>
        </w:rPr>
      </w:pPr>
    </w:p>
    <w:p w14:paraId="34D1DCED" w14:textId="789BD473" w:rsidR="00977127" w:rsidRDefault="00977127" w:rsidP="00977127">
      <w:pPr>
        <w:rPr>
          <w:rFonts w:ascii="Times New Roman" w:hAnsi="Times New Roman" w:cs="Times New Roman"/>
          <w:b/>
        </w:rPr>
      </w:pPr>
      <w:r>
        <w:rPr>
          <w:rFonts w:ascii="Times New Roman" w:hAnsi="Times New Roman" w:cs="Times New Roman"/>
          <w:b/>
        </w:rPr>
        <w:t>4</w:t>
      </w:r>
      <w:r w:rsidRPr="00B37CE9">
        <w:rPr>
          <w:rFonts w:ascii="Times New Roman" w:hAnsi="Times New Roman" w:cs="Times New Roman"/>
          <w:b/>
        </w:rPr>
        <w:t>. Sample Input and Output:</w:t>
      </w:r>
    </w:p>
    <w:p w14:paraId="72152D76" w14:textId="2C876FF5" w:rsidR="00977127" w:rsidRDefault="00977127" w:rsidP="00977127">
      <w:pPr>
        <w:rPr>
          <w:rFonts w:ascii="Times New Roman" w:hAnsi="Times New Roman" w:cs="Times New Roman"/>
          <w:b/>
        </w:rPr>
      </w:pPr>
      <w:r>
        <w:rPr>
          <w:rFonts w:ascii="Times New Roman" w:hAnsi="Times New Roman" w:cs="Times New Roman"/>
          <w:b/>
        </w:rPr>
        <w:t xml:space="preserve">Case 1: </w:t>
      </w:r>
      <w:r w:rsidR="0093260E">
        <w:rPr>
          <w:rFonts w:ascii="Times New Roman" w:hAnsi="Times New Roman" w:cs="Times New Roman"/>
          <w:b/>
        </w:rPr>
        <w:t>Given a user with status &lt;status&gt;,</w:t>
      </w:r>
      <w:r w:rsidR="00FF719E">
        <w:rPr>
          <w:rFonts w:ascii="Times New Roman" w:hAnsi="Times New Roman" w:cs="Times New Roman"/>
          <w:b/>
        </w:rPr>
        <w:t xml:space="preserve"> children &lt;children&gt; and income &lt;income&gt;,</w:t>
      </w:r>
      <w:r w:rsidR="0093260E">
        <w:rPr>
          <w:rFonts w:ascii="Times New Roman" w:hAnsi="Times New Roman" w:cs="Times New Roman"/>
          <w:b/>
        </w:rPr>
        <w:t xml:space="preserve"> When the user </w:t>
      </w:r>
      <w:r w:rsidR="00FF719E">
        <w:rPr>
          <w:rFonts w:ascii="Times New Roman" w:hAnsi="Times New Roman" w:cs="Times New Roman"/>
          <w:b/>
        </w:rPr>
        <w:t>inputs the data in the program, Then the expected tax &lt;</w:t>
      </w:r>
      <w:proofErr w:type="spellStart"/>
      <w:r w:rsidR="00FF719E">
        <w:rPr>
          <w:rFonts w:ascii="Times New Roman" w:hAnsi="Times New Roman" w:cs="Times New Roman"/>
          <w:b/>
        </w:rPr>
        <w:t>taxAmount</w:t>
      </w:r>
      <w:proofErr w:type="spellEnd"/>
      <w:r w:rsidR="00FF719E">
        <w:rPr>
          <w:rFonts w:ascii="Times New Roman" w:hAnsi="Times New Roman" w:cs="Times New Roman"/>
          <w:b/>
        </w:rPr>
        <w:t>&gt; is displayed.</w:t>
      </w:r>
    </w:p>
    <w:tbl>
      <w:tblPr>
        <w:tblStyle w:val="TableGrid"/>
        <w:tblW w:w="0" w:type="auto"/>
        <w:tblLook w:val="04A0" w:firstRow="1" w:lastRow="0" w:firstColumn="1" w:lastColumn="0" w:noHBand="0" w:noVBand="1"/>
      </w:tblPr>
      <w:tblGrid>
        <w:gridCol w:w="2337"/>
        <w:gridCol w:w="2337"/>
        <w:gridCol w:w="2338"/>
        <w:gridCol w:w="2338"/>
      </w:tblGrid>
      <w:tr w:rsidR="00FF719E" w14:paraId="531612CF" w14:textId="77777777" w:rsidTr="00FF719E">
        <w:tc>
          <w:tcPr>
            <w:tcW w:w="2337" w:type="dxa"/>
          </w:tcPr>
          <w:p w14:paraId="1EF627A0" w14:textId="63866042" w:rsidR="00FF719E" w:rsidRDefault="00FF719E" w:rsidP="00977127">
            <w:pPr>
              <w:rPr>
                <w:rFonts w:ascii="Times New Roman" w:hAnsi="Times New Roman" w:cs="Times New Roman"/>
                <w:b/>
              </w:rPr>
            </w:pPr>
            <w:r>
              <w:rPr>
                <w:rFonts w:ascii="Times New Roman" w:hAnsi="Times New Roman" w:cs="Times New Roman"/>
                <w:b/>
              </w:rPr>
              <w:t>status</w:t>
            </w:r>
          </w:p>
        </w:tc>
        <w:tc>
          <w:tcPr>
            <w:tcW w:w="2337" w:type="dxa"/>
          </w:tcPr>
          <w:p w14:paraId="645AE8EF" w14:textId="07FA303C" w:rsidR="00FF719E" w:rsidRDefault="00FF719E" w:rsidP="00977127">
            <w:pPr>
              <w:rPr>
                <w:rFonts w:ascii="Times New Roman" w:hAnsi="Times New Roman" w:cs="Times New Roman"/>
                <w:b/>
              </w:rPr>
            </w:pPr>
            <w:r>
              <w:rPr>
                <w:rFonts w:ascii="Times New Roman" w:hAnsi="Times New Roman" w:cs="Times New Roman"/>
                <w:b/>
              </w:rPr>
              <w:t>children</w:t>
            </w:r>
          </w:p>
        </w:tc>
        <w:tc>
          <w:tcPr>
            <w:tcW w:w="2338" w:type="dxa"/>
          </w:tcPr>
          <w:p w14:paraId="0EA7016D" w14:textId="1C5CD85D" w:rsidR="00FF719E" w:rsidRDefault="00FF719E" w:rsidP="00977127">
            <w:pPr>
              <w:rPr>
                <w:rFonts w:ascii="Times New Roman" w:hAnsi="Times New Roman" w:cs="Times New Roman"/>
                <w:b/>
              </w:rPr>
            </w:pPr>
            <w:r>
              <w:rPr>
                <w:rFonts w:ascii="Times New Roman" w:hAnsi="Times New Roman" w:cs="Times New Roman"/>
                <w:b/>
              </w:rPr>
              <w:t>income</w:t>
            </w:r>
          </w:p>
        </w:tc>
        <w:tc>
          <w:tcPr>
            <w:tcW w:w="2338" w:type="dxa"/>
          </w:tcPr>
          <w:p w14:paraId="37EE7BF4" w14:textId="7700D102" w:rsidR="00FF719E" w:rsidRDefault="00FF719E" w:rsidP="00977127">
            <w:pPr>
              <w:rPr>
                <w:rFonts w:ascii="Times New Roman" w:hAnsi="Times New Roman" w:cs="Times New Roman"/>
                <w:b/>
              </w:rPr>
            </w:pPr>
            <w:proofErr w:type="spellStart"/>
            <w:r>
              <w:rPr>
                <w:rFonts w:ascii="Times New Roman" w:hAnsi="Times New Roman" w:cs="Times New Roman"/>
                <w:b/>
              </w:rPr>
              <w:t>taxAmount</w:t>
            </w:r>
            <w:proofErr w:type="spellEnd"/>
          </w:p>
        </w:tc>
      </w:tr>
      <w:tr w:rsidR="00FF719E" w14:paraId="64977D12" w14:textId="77777777" w:rsidTr="00FF719E">
        <w:tc>
          <w:tcPr>
            <w:tcW w:w="2337" w:type="dxa"/>
          </w:tcPr>
          <w:p w14:paraId="10DC80DE" w14:textId="381E9422" w:rsidR="00FF719E" w:rsidRDefault="00FF719E" w:rsidP="00977127">
            <w:pPr>
              <w:rPr>
                <w:rFonts w:ascii="Times New Roman" w:hAnsi="Times New Roman" w:cs="Times New Roman"/>
                <w:b/>
              </w:rPr>
            </w:pPr>
            <w:r>
              <w:rPr>
                <w:rFonts w:ascii="Times New Roman" w:hAnsi="Times New Roman" w:cs="Times New Roman"/>
                <w:b/>
              </w:rPr>
              <w:t>SINGLE</w:t>
            </w:r>
          </w:p>
        </w:tc>
        <w:tc>
          <w:tcPr>
            <w:tcW w:w="2337" w:type="dxa"/>
          </w:tcPr>
          <w:p w14:paraId="76488D2D" w14:textId="1ECF926D" w:rsidR="00FF719E" w:rsidRDefault="00FF719E" w:rsidP="00977127">
            <w:pPr>
              <w:rPr>
                <w:rFonts w:ascii="Times New Roman" w:hAnsi="Times New Roman" w:cs="Times New Roman"/>
                <w:b/>
              </w:rPr>
            </w:pPr>
            <w:r>
              <w:rPr>
                <w:rFonts w:ascii="Times New Roman" w:hAnsi="Times New Roman" w:cs="Times New Roman"/>
                <w:b/>
              </w:rPr>
              <w:t>0</w:t>
            </w:r>
          </w:p>
        </w:tc>
        <w:tc>
          <w:tcPr>
            <w:tcW w:w="2338" w:type="dxa"/>
          </w:tcPr>
          <w:p w14:paraId="585CF0F5" w14:textId="6400CDE2" w:rsidR="00FF719E" w:rsidRDefault="00FF719E" w:rsidP="00977127">
            <w:pPr>
              <w:rPr>
                <w:rFonts w:ascii="Times New Roman" w:hAnsi="Times New Roman" w:cs="Times New Roman"/>
                <w:b/>
              </w:rPr>
            </w:pPr>
            <w:r>
              <w:rPr>
                <w:rFonts w:ascii="Times New Roman" w:hAnsi="Times New Roman" w:cs="Times New Roman"/>
                <w:b/>
              </w:rPr>
              <w:t>20000</w:t>
            </w:r>
          </w:p>
        </w:tc>
        <w:tc>
          <w:tcPr>
            <w:tcW w:w="2338" w:type="dxa"/>
          </w:tcPr>
          <w:p w14:paraId="0094B95B" w14:textId="4364C119" w:rsidR="00FF719E" w:rsidRDefault="00E4124A" w:rsidP="00977127">
            <w:pPr>
              <w:rPr>
                <w:rFonts w:ascii="Times New Roman" w:hAnsi="Times New Roman" w:cs="Times New Roman"/>
                <w:b/>
              </w:rPr>
            </w:pPr>
            <w:r>
              <w:rPr>
                <w:rFonts w:ascii="Times New Roman" w:hAnsi="Times New Roman" w:cs="Times New Roman"/>
                <w:b/>
              </w:rPr>
              <w:t>3000</w:t>
            </w:r>
          </w:p>
        </w:tc>
      </w:tr>
      <w:tr w:rsidR="00FF719E" w14:paraId="4BC23CEB" w14:textId="77777777" w:rsidTr="00FF719E">
        <w:tc>
          <w:tcPr>
            <w:tcW w:w="2337" w:type="dxa"/>
          </w:tcPr>
          <w:p w14:paraId="22A61168" w14:textId="70F71758" w:rsidR="00FF719E" w:rsidRDefault="00FF719E" w:rsidP="00977127">
            <w:pPr>
              <w:rPr>
                <w:rFonts w:ascii="Times New Roman" w:hAnsi="Times New Roman" w:cs="Times New Roman"/>
                <w:b/>
              </w:rPr>
            </w:pPr>
            <w:r>
              <w:rPr>
                <w:rFonts w:ascii="Times New Roman" w:hAnsi="Times New Roman" w:cs="Times New Roman"/>
                <w:b/>
              </w:rPr>
              <w:t>SINGLE</w:t>
            </w:r>
          </w:p>
        </w:tc>
        <w:tc>
          <w:tcPr>
            <w:tcW w:w="2337" w:type="dxa"/>
          </w:tcPr>
          <w:p w14:paraId="57F67701" w14:textId="26D0E5B7" w:rsidR="00FF719E" w:rsidRDefault="00FF719E" w:rsidP="00977127">
            <w:pPr>
              <w:rPr>
                <w:rFonts w:ascii="Times New Roman" w:hAnsi="Times New Roman" w:cs="Times New Roman"/>
                <w:b/>
              </w:rPr>
            </w:pPr>
            <w:r>
              <w:rPr>
                <w:rFonts w:ascii="Times New Roman" w:hAnsi="Times New Roman" w:cs="Times New Roman"/>
                <w:b/>
              </w:rPr>
              <w:t>0</w:t>
            </w:r>
          </w:p>
        </w:tc>
        <w:tc>
          <w:tcPr>
            <w:tcW w:w="2338" w:type="dxa"/>
          </w:tcPr>
          <w:p w14:paraId="2540525B" w14:textId="19D2C804" w:rsidR="00FF719E" w:rsidRDefault="00FF719E" w:rsidP="00977127">
            <w:pPr>
              <w:rPr>
                <w:rFonts w:ascii="Times New Roman" w:hAnsi="Times New Roman" w:cs="Times New Roman"/>
                <w:b/>
              </w:rPr>
            </w:pPr>
            <w:r>
              <w:rPr>
                <w:rFonts w:ascii="Times New Roman" w:hAnsi="Times New Roman" w:cs="Times New Roman"/>
                <w:b/>
              </w:rPr>
              <w:t>30000</w:t>
            </w:r>
          </w:p>
        </w:tc>
        <w:tc>
          <w:tcPr>
            <w:tcW w:w="2338" w:type="dxa"/>
          </w:tcPr>
          <w:p w14:paraId="2FA4439A" w14:textId="61306F2A" w:rsidR="00FF719E" w:rsidRDefault="00E4124A" w:rsidP="00977127">
            <w:pPr>
              <w:rPr>
                <w:rFonts w:ascii="Times New Roman" w:hAnsi="Times New Roman" w:cs="Times New Roman"/>
                <w:b/>
              </w:rPr>
            </w:pPr>
            <w:r>
              <w:rPr>
                <w:rFonts w:ascii="Times New Roman" w:hAnsi="Times New Roman" w:cs="Times New Roman"/>
                <w:b/>
              </w:rPr>
              <w:t>5611.50</w:t>
            </w:r>
          </w:p>
        </w:tc>
      </w:tr>
      <w:tr w:rsidR="00FF719E" w14:paraId="4265CDE9" w14:textId="77777777" w:rsidTr="00FF719E">
        <w:tc>
          <w:tcPr>
            <w:tcW w:w="2337" w:type="dxa"/>
          </w:tcPr>
          <w:p w14:paraId="75A7D245" w14:textId="117BB1FA" w:rsidR="00FF719E" w:rsidRDefault="00FF719E" w:rsidP="00977127">
            <w:pPr>
              <w:rPr>
                <w:rFonts w:ascii="Times New Roman" w:hAnsi="Times New Roman" w:cs="Times New Roman"/>
                <w:b/>
              </w:rPr>
            </w:pPr>
            <w:r>
              <w:rPr>
                <w:rFonts w:ascii="Times New Roman" w:hAnsi="Times New Roman" w:cs="Times New Roman"/>
                <w:b/>
              </w:rPr>
              <w:t>SINGLE</w:t>
            </w:r>
          </w:p>
        </w:tc>
        <w:tc>
          <w:tcPr>
            <w:tcW w:w="2337" w:type="dxa"/>
          </w:tcPr>
          <w:p w14:paraId="423A852C" w14:textId="24889958" w:rsidR="00FF719E" w:rsidRDefault="00FF719E" w:rsidP="00977127">
            <w:pPr>
              <w:rPr>
                <w:rFonts w:ascii="Times New Roman" w:hAnsi="Times New Roman" w:cs="Times New Roman"/>
                <w:b/>
              </w:rPr>
            </w:pPr>
            <w:r>
              <w:rPr>
                <w:rFonts w:ascii="Times New Roman" w:hAnsi="Times New Roman" w:cs="Times New Roman"/>
                <w:b/>
              </w:rPr>
              <w:t>0</w:t>
            </w:r>
          </w:p>
        </w:tc>
        <w:tc>
          <w:tcPr>
            <w:tcW w:w="2338" w:type="dxa"/>
          </w:tcPr>
          <w:p w14:paraId="5A13B63C" w14:textId="087745D6" w:rsidR="00FF719E" w:rsidRDefault="00FF719E" w:rsidP="00977127">
            <w:pPr>
              <w:rPr>
                <w:rFonts w:ascii="Times New Roman" w:hAnsi="Times New Roman" w:cs="Times New Roman"/>
                <w:b/>
              </w:rPr>
            </w:pPr>
            <w:r>
              <w:rPr>
                <w:rFonts w:ascii="Times New Roman" w:hAnsi="Times New Roman" w:cs="Times New Roman"/>
                <w:b/>
              </w:rPr>
              <w:t>200000</w:t>
            </w:r>
          </w:p>
        </w:tc>
        <w:tc>
          <w:tcPr>
            <w:tcW w:w="2338" w:type="dxa"/>
          </w:tcPr>
          <w:p w14:paraId="4143000D" w14:textId="0326C6FD" w:rsidR="00FF719E" w:rsidRDefault="00E4124A" w:rsidP="00977127">
            <w:pPr>
              <w:rPr>
                <w:rFonts w:ascii="Times New Roman" w:hAnsi="Times New Roman" w:cs="Times New Roman"/>
                <w:b/>
              </w:rPr>
            </w:pPr>
            <w:r>
              <w:rPr>
                <w:rFonts w:ascii="Times New Roman" w:hAnsi="Times New Roman" w:cs="Times New Roman"/>
                <w:b/>
              </w:rPr>
              <w:t>57654.50</w:t>
            </w:r>
          </w:p>
        </w:tc>
      </w:tr>
      <w:tr w:rsidR="00FF719E" w14:paraId="3B5B1614" w14:textId="77777777" w:rsidTr="00FF719E">
        <w:tc>
          <w:tcPr>
            <w:tcW w:w="2337" w:type="dxa"/>
          </w:tcPr>
          <w:p w14:paraId="6D4B4BDF" w14:textId="4B107E92" w:rsidR="00FF719E" w:rsidRDefault="00FF719E" w:rsidP="00977127">
            <w:pPr>
              <w:rPr>
                <w:rFonts w:ascii="Times New Roman" w:hAnsi="Times New Roman" w:cs="Times New Roman"/>
                <w:b/>
              </w:rPr>
            </w:pPr>
            <w:r>
              <w:rPr>
                <w:rFonts w:ascii="Times New Roman" w:hAnsi="Times New Roman" w:cs="Times New Roman"/>
                <w:b/>
              </w:rPr>
              <w:t>SINGLE_PARENT</w:t>
            </w:r>
          </w:p>
        </w:tc>
        <w:tc>
          <w:tcPr>
            <w:tcW w:w="2337" w:type="dxa"/>
          </w:tcPr>
          <w:p w14:paraId="7CAAA078" w14:textId="1382F246" w:rsidR="00FF719E" w:rsidRDefault="00B9098F" w:rsidP="00977127">
            <w:pPr>
              <w:rPr>
                <w:rFonts w:ascii="Times New Roman" w:hAnsi="Times New Roman" w:cs="Times New Roman"/>
                <w:b/>
              </w:rPr>
            </w:pPr>
            <w:r>
              <w:rPr>
                <w:rFonts w:ascii="Times New Roman" w:hAnsi="Times New Roman" w:cs="Times New Roman"/>
                <w:b/>
              </w:rPr>
              <w:t>1</w:t>
            </w:r>
          </w:p>
        </w:tc>
        <w:tc>
          <w:tcPr>
            <w:tcW w:w="2338" w:type="dxa"/>
          </w:tcPr>
          <w:p w14:paraId="38DB228A" w14:textId="07B14F22" w:rsidR="00FF719E" w:rsidRDefault="00FF719E" w:rsidP="00977127">
            <w:pPr>
              <w:rPr>
                <w:rFonts w:ascii="Times New Roman" w:hAnsi="Times New Roman" w:cs="Times New Roman"/>
                <w:b/>
              </w:rPr>
            </w:pPr>
            <w:r>
              <w:rPr>
                <w:rFonts w:ascii="Times New Roman" w:hAnsi="Times New Roman" w:cs="Times New Roman"/>
                <w:b/>
              </w:rPr>
              <w:t>20000</w:t>
            </w:r>
          </w:p>
        </w:tc>
        <w:tc>
          <w:tcPr>
            <w:tcW w:w="2338" w:type="dxa"/>
          </w:tcPr>
          <w:p w14:paraId="49C8E737" w14:textId="0F18D8DD" w:rsidR="00FF719E" w:rsidRDefault="00B9098F" w:rsidP="00977127">
            <w:pPr>
              <w:rPr>
                <w:rFonts w:ascii="Times New Roman" w:hAnsi="Times New Roman" w:cs="Times New Roman"/>
                <w:b/>
              </w:rPr>
            </w:pPr>
            <w:r>
              <w:rPr>
                <w:rFonts w:ascii="Times New Roman" w:hAnsi="Times New Roman" w:cs="Times New Roman"/>
                <w:b/>
              </w:rPr>
              <w:t>-2000</w:t>
            </w:r>
          </w:p>
        </w:tc>
      </w:tr>
      <w:tr w:rsidR="00FF719E" w14:paraId="1214F461" w14:textId="77777777" w:rsidTr="00FF719E">
        <w:tc>
          <w:tcPr>
            <w:tcW w:w="2337" w:type="dxa"/>
          </w:tcPr>
          <w:p w14:paraId="306AC2BA" w14:textId="7FB512E9" w:rsidR="00FF719E" w:rsidRDefault="00FF719E" w:rsidP="00977127">
            <w:pPr>
              <w:rPr>
                <w:rFonts w:ascii="Times New Roman" w:hAnsi="Times New Roman" w:cs="Times New Roman"/>
                <w:b/>
              </w:rPr>
            </w:pPr>
            <w:r>
              <w:rPr>
                <w:rFonts w:ascii="Times New Roman" w:hAnsi="Times New Roman" w:cs="Times New Roman"/>
                <w:b/>
              </w:rPr>
              <w:lastRenderedPageBreak/>
              <w:t>SINGLE_PARENT</w:t>
            </w:r>
          </w:p>
        </w:tc>
        <w:tc>
          <w:tcPr>
            <w:tcW w:w="2337" w:type="dxa"/>
          </w:tcPr>
          <w:p w14:paraId="0ABD1BA9" w14:textId="0568EF97" w:rsidR="00FF719E" w:rsidRDefault="00957655" w:rsidP="00977127">
            <w:pPr>
              <w:rPr>
                <w:rFonts w:ascii="Times New Roman" w:hAnsi="Times New Roman" w:cs="Times New Roman"/>
                <w:b/>
              </w:rPr>
            </w:pPr>
            <w:r>
              <w:rPr>
                <w:rFonts w:ascii="Times New Roman" w:hAnsi="Times New Roman" w:cs="Times New Roman"/>
                <w:b/>
              </w:rPr>
              <w:t>1</w:t>
            </w:r>
          </w:p>
        </w:tc>
        <w:tc>
          <w:tcPr>
            <w:tcW w:w="2338" w:type="dxa"/>
          </w:tcPr>
          <w:p w14:paraId="13DADDD1" w14:textId="76C81D25" w:rsidR="00FF719E" w:rsidRDefault="00FF719E" w:rsidP="00977127">
            <w:pPr>
              <w:rPr>
                <w:rFonts w:ascii="Times New Roman" w:hAnsi="Times New Roman" w:cs="Times New Roman"/>
                <w:b/>
              </w:rPr>
            </w:pPr>
            <w:r>
              <w:rPr>
                <w:rFonts w:ascii="Times New Roman" w:hAnsi="Times New Roman" w:cs="Times New Roman"/>
                <w:b/>
              </w:rPr>
              <w:t>30000</w:t>
            </w:r>
          </w:p>
        </w:tc>
        <w:tc>
          <w:tcPr>
            <w:tcW w:w="2338" w:type="dxa"/>
          </w:tcPr>
          <w:p w14:paraId="4E7C4FF9" w14:textId="1CE72DE0" w:rsidR="00FF719E" w:rsidRDefault="00957655" w:rsidP="00977127">
            <w:pPr>
              <w:rPr>
                <w:rFonts w:ascii="Times New Roman" w:hAnsi="Times New Roman" w:cs="Times New Roman"/>
                <w:b/>
              </w:rPr>
            </w:pPr>
            <w:r>
              <w:rPr>
                <w:rFonts w:ascii="Times New Roman" w:hAnsi="Times New Roman" w:cs="Times New Roman"/>
                <w:b/>
              </w:rPr>
              <w:t>611.5</w:t>
            </w:r>
            <w:r w:rsidR="00B9098F">
              <w:rPr>
                <w:rFonts w:ascii="Times New Roman" w:hAnsi="Times New Roman" w:cs="Times New Roman"/>
                <w:b/>
              </w:rPr>
              <w:t>0</w:t>
            </w:r>
          </w:p>
        </w:tc>
      </w:tr>
      <w:tr w:rsidR="00FF719E" w14:paraId="34D56EDB" w14:textId="77777777" w:rsidTr="00FF719E">
        <w:tc>
          <w:tcPr>
            <w:tcW w:w="2337" w:type="dxa"/>
          </w:tcPr>
          <w:p w14:paraId="2DB4CFF2" w14:textId="606A237D" w:rsidR="00FF719E" w:rsidRDefault="00FF719E" w:rsidP="00977127">
            <w:pPr>
              <w:rPr>
                <w:rFonts w:ascii="Times New Roman" w:hAnsi="Times New Roman" w:cs="Times New Roman"/>
                <w:b/>
              </w:rPr>
            </w:pPr>
            <w:r>
              <w:rPr>
                <w:rFonts w:ascii="Times New Roman" w:hAnsi="Times New Roman" w:cs="Times New Roman"/>
                <w:b/>
              </w:rPr>
              <w:t>SINGLE_PARENT</w:t>
            </w:r>
          </w:p>
        </w:tc>
        <w:tc>
          <w:tcPr>
            <w:tcW w:w="2337" w:type="dxa"/>
          </w:tcPr>
          <w:p w14:paraId="0C9A4D9C" w14:textId="6EBE2483" w:rsidR="00FF719E" w:rsidRDefault="00FF719E" w:rsidP="00977127">
            <w:pPr>
              <w:rPr>
                <w:rFonts w:ascii="Times New Roman" w:hAnsi="Times New Roman" w:cs="Times New Roman"/>
                <w:b/>
              </w:rPr>
            </w:pPr>
            <w:r>
              <w:rPr>
                <w:rFonts w:ascii="Times New Roman" w:hAnsi="Times New Roman" w:cs="Times New Roman"/>
                <w:b/>
              </w:rPr>
              <w:t>3</w:t>
            </w:r>
          </w:p>
        </w:tc>
        <w:tc>
          <w:tcPr>
            <w:tcW w:w="2338" w:type="dxa"/>
          </w:tcPr>
          <w:p w14:paraId="16A01338" w14:textId="14B3F1B7" w:rsidR="00FF719E" w:rsidRDefault="00FF719E" w:rsidP="00977127">
            <w:pPr>
              <w:rPr>
                <w:rFonts w:ascii="Times New Roman" w:hAnsi="Times New Roman" w:cs="Times New Roman"/>
                <w:b/>
              </w:rPr>
            </w:pPr>
            <w:r>
              <w:rPr>
                <w:rFonts w:ascii="Times New Roman" w:hAnsi="Times New Roman" w:cs="Times New Roman"/>
                <w:b/>
              </w:rPr>
              <w:t>30000</w:t>
            </w:r>
          </w:p>
        </w:tc>
        <w:tc>
          <w:tcPr>
            <w:tcW w:w="2338" w:type="dxa"/>
          </w:tcPr>
          <w:p w14:paraId="160E1201" w14:textId="2C0F046E" w:rsidR="00FF719E" w:rsidRDefault="00B9098F" w:rsidP="00977127">
            <w:pPr>
              <w:rPr>
                <w:rFonts w:ascii="Times New Roman" w:hAnsi="Times New Roman" w:cs="Times New Roman"/>
                <w:b/>
              </w:rPr>
            </w:pPr>
            <w:r>
              <w:rPr>
                <w:rFonts w:ascii="Times New Roman" w:hAnsi="Times New Roman" w:cs="Times New Roman"/>
                <w:b/>
              </w:rPr>
              <w:t>-9388.50</w:t>
            </w:r>
          </w:p>
        </w:tc>
      </w:tr>
      <w:tr w:rsidR="00FF719E" w14:paraId="58697CC6" w14:textId="77777777" w:rsidTr="00FF719E">
        <w:tc>
          <w:tcPr>
            <w:tcW w:w="2337" w:type="dxa"/>
          </w:tcPr>
          <w:p w14:paraId="63D6EAFC" w14:textId="472A1E16" w:rsidR="00FF719E" w:rsidRDefault="00FF719E" w:rsidP="00977127">
            <w:pPr>
              <w:rPr>
                <w:rFonts w:ascii="Times New Roman" w:hAnsi="Times New Roman" w:cs="Times New Roman"/>
                <w:b/>
              </w:rPr>
            </w:pPr>
            <w:r>
              <w:rPr>
                <w:rFonts w:ascii="Times New Roman" w:hAnsi="Times New Roman" w:cs="Times New Roman"/>
                <w:b/>
              </w:rPr>
              <w:t>MARRIED</w:t>
            </w:r>
          </w:p>
        </w:tc>
        <w:tc>
          <w:tcPr>
            <w:tcW w:w="2337" w:type="dxa"/>
          </w:tcPr>
          <w:p w14:paraId="4701BB8F" w14:textId="7F9048B4" w:rsidR="00FF719E" w:rsidRDefault="00FF719E" w:rsidP="00977127">
            <w:pPr>
              <w:rPr>
                <w:rFonts w:ascii="Times New Roman" w:hAnsi="Times New Roman" w:cs="Times New Roman"/>
                <w:b/>
              </w:rPr>
            </w:pPr>
            <w:r>
              <w:rPr>
                <w:rFonts w:ascii="Times New Roman" w:hAnsi="Times New Roman" w:cs="Times New Roman"/>
                <w:b/>
              </w:rPr>
              <w:t>0</w:t>
            </w:r>
          </w:p>
        </w:tc>
        <w:tc>
          <w:tcPr>
            <w:tcW w:w="2338" w:type="dxa"/>
          </w:tcPr>
          <w:p w14:paraId="28853A03" w14:textId="3B1332CE" w:rsidR="00FF719E" w:rsidRDefault="00FF719E" w:rsidP="00977127">
            <w:pPr>
              <w:rPr>
                <w:rFonts w:ascii="Times New Roman" w:hAnsi="Times New Roman" w:cs="Times New Roman"/>
                <w:b/>
              </w:rPr>
            </w:pPr>
            <w:r>
              <w:rPr>
                <w:rFonts w:ascii="Times New Roman" w:hAnsi="Times New Roman" w:cs="Times New Roman"/>
                <w:b/>
              </w:rPr>
              <w:t>30000</w:t>
            </w:r>
          </w:p>
        </w:tc>
        <w:tc>
          <w:tcPr>
            <w:tcW w:w="2338" w:type="dxa"/>
          </w:tcPr>
          <w:p w14:paraId="1A0F4F7F" w14:textId="669D1A36" w:rsidR="00FF719E" w:rsidRDefault="00B9098F" w:rsidP="00977127">
            <w:pPr>
              <w:rPr>
                <w:rFonts w:ascii="Times New Roman" w:hAnsi="Times New Roman" w:cs="Times New Roman"/>
                <w:b/>
              </w:rPr>
            </w:pPr>
            <w:r>
              <w:rPr>
                <w:rFonts w:ascii="Times New Roman" w:hAnsi="Times New Roman" w:cs="Times New Roman"/>
                <w:b/>
              </w:rPr>
              <w:t>4500</w:t>
            </w:r>
          </w:p>
        </w:tc>
      </w:tr>
      <w:tr w:rsidR="00FF719E" w14:paraId="23B481E9" w14:textId="77777777" w:rsidTr="00FF719E">
        <w:tc>
          <w:tcPr>
            <w:tcW w:w="2337" w:type="dxa"/>
          </w:tcPr>
          <w:p w14:paraId="038EE614" w14:textId="24EE2353" w:rsidR="00FF719E" w:rsidRDefault="00FF719E" w:rsidP="00977127">
            <w:pPr>
              <w:rPr>
                <w:rFonts w:ascii="Times New Roman" w:hAnsi="Times New Roman" w:cs="Times New Roman"/>
                <w:b/>
              </w:rPr>
            </w:pPr>
            <w:r>
              <w:rPr>
                <w:rFonts w:ascii="Times New Roman" w:hAnsi="Times New Roman" w:cs="Times New Roman"/>
                <w:b/>
              </w:rPr>
              <w:t>MARRIED</w:t>
            </w:r>
          </w:p>
        </w:tc>
        <w:tc>
          <w:tcPr>
            <w:tcW w:w="2337" w:type="dxa"/>
          </w:tcPr>
          <w:p w14:paraId="1C1D35E1" w14:textId="5094F4FF" w:rsidR="00FF719E" w:rsidRDefault="00FF719E" w:rsidP="00977127">
            <w:pPr>
              <w:rPr>
                <w:rFonts w:ascii="Times New Roman" w:hAnsi="Times New Roman" w:cs="Times New Roman"/>
                <w:b/>
              </w:rPr>
            </w:pPr>
            <w:r>
              <w:rPr>
                <w:rFonts w:ascii="Times New Roman" w:hAnsi="Times New Roman" w:cs="Times New Roman"/>
                <w:b/>
              </w:rPr>
              <w:t>0</w:t>
            </w:r>
          </w:p>
        </w:tc>
        <w:tc>
          <w:tcPr>
            <w:tcW w:w="2338" w:type="dxa"/>
          </w:tcPr>
          <w:p w14:paraId="27A8BD73" w14:textId="7A733925" w:rsidR="00FF719E" w:rsidRDefault="00FF719E" w:rsidP="00977127">
            <w:pPr>
              <w:rPr>
                <w:rFonts w:ascii="Times New Roman" w:hAnsi="Times New Roman" w:cs="Times New Roman"/>
                <w:b/>
              </w:rPr>
            </w:pPr>
            <w:r>
              <w:rPr>
                <w:rFonts w:ascii="Times New Roman" w:hAnsi="Times New Roman" w:cs="Times New Roman"/>
                <w:b/>
              </w:rPr>
              <w:t>80000</w:t>
            </w:r>
          </w:p>
        </w:tc>
        <w:tc>
          <w:tcPr>
            <w:tcW w:w="2338" w:type="dxa"/>
          </w:tcPr>
          <w:p w14:paraId="0F78ADE9" w14:textId="27E2CA99" w:rsidR="00FF719E" w:rsidRDefault="00B9098F" w:rsidP="00977127">
            <w:pPr>
              <w:rPr>
                <w:rFonts w:ascii="Times New Roman" w:hAnsi="Times New Roman" w:cs="Times New Roman"/>
                <w:b/>
              </w:rPr>
            </w:pPr>
            <w:r>
              <w:rPr>
                <w:rFonts w:ascii="Times New Roman" w:hAnsi="Times New Roman" w:cs="Times New Roman"/>
                <w:b/>
              </w:rPr>
              <w:t>17746</w:t>
            </w:r>
          </w:p>
        </w:tc>
      </w:tr>
      <w:tr w:rsidR="00FF719E" w14:paraId="145C6A77" w14:textId="77777777" w:rsidTr="00FF719E">
        <w:tc>
          <w:tcPr>
            <w:tcW w:w="2337" w:type="dxa"/>
          </w:tcPr>
          <w:p w14:paraId="75740C83" w14:textId="412A7674" w:rsidR="00FF719E" w:rsidRDefault="00FF719E" w:rsidP="00977127">
            <w:pPr>
              <w:rPr>
                <w:rFonts w:ascii="Times New Roman" w:hAnsi="Times New Roman" w:cs="Times New Roman"/>
                <w:b/>
              </w:rPr>
            </w:pPr>
            <w:r>
              <w:rPr>
                <w:rFonts w:ascii="Times New Roman" w:hAnsi="Times New Roman" w:cs="Times New Roman"/>
                <w:b/>
              </w:rPr>
              <w:t>MARRIED</w:t>
            </w:r>
          </w:p>
        </w:tc>
        <w:tc>
          <w:tcPr>
            <w:tcW w:w="2337" w:type="dxa"/>
          </w:tcPr>
          <w:p w14:paraId="0010FF5F" w14:textId="714144C1" w:rsidR="00FF719E" w:rsidRDefault="00FF719E" w:rsidP="00977127">
            <w:pPr>
              <w:rPr>
                <w:rFonts w:ascii="Times New Roman" w:hAnsi="Times New Roman" w:cs="Times New Roman"/>
                <w:b/>
              </w:rPr>
            </w:pPr>
            <w:r>
              <w:rPr>
                <w:rFonts w:ascii="Times New Roman" w:hAnsi="Times New Roman" w:cs="Times New Roman"/>
                <w:b/>
              </w:rPr>
              <w:t>0</w:t>
            </w:r>
          </w:p>
        </w:tc>
        <w:tc>
          <w:tcPr>
            <w:tcW w:w="2338" w:type="dxa"/>
          </w:tcPr>
          <w:p w14:paraId="272183B4" w14:textId="065F80BB" w:rsidR="00FF719E" w:rsidRDefault="00FF719E" w:rsidP="00977127">
            <w:pPr>
              <w:rPr>
                <w:rFonts w:ascii="Times New Roman" w:hAnsi="Times New Roman" w:cs="Times New Roman"/>
                <w:b/>
              </w:rPr>
            </w:pPr>
            <w:r>
              <w:rPr>
                <w:rFonts w:ascii="Times New Roman" w:hAnsi="Times New Roman" w:cs="Times New Roman"/>
                <w:b/>
              </w:rPr>
              <w:t>300000</w:t>
            </w:r>
          </w:p>
        </w:tc>
        <w:tc>
          <w:tcPr>
            <w:tcW w:w="2338" w:type="dxa"/>
          </w:tcPr>
          <w:p w14:paraId="4BC65FF7" w14:textId="70887386" w:rsidR="00FF719E" w:rsidRDefault="00B9098F" w:rsidP="00977127">
            <w:pPr>
              <w:rPr>
                <w:rFonts w:ascii="Times New Roman" w:hAnsi="Times New Roman" w:cs="Times New Roman"/>
                <w:b/>
              </w:rPr>
            </w:pPr>
            <w:r>
              <w:rPr>
                <w:rFonts w:ascii="Times New Roman" w:hAnsi="Times New Roman" w:cs="Times New Roman"/>
                <w:b/>
              </w:rPr>
              <w:t>86751</w:t>
            </w:r>
          </w:p>
        </w:tc>
      </w:tr>
    </w:tbl>
    <w:p w14:paraId="62DED109" w14:textId="77777777" w:rsidR="00FF719E" w:rsidRDefault="00FF719E" w:rsidP="00977127">
      <w:pPr>
        <w:rPr>
          <w:rFonts w:ascii="Times New Roman" w:hAnsi="Times New Roman" w:cs="Times New Roman"/>
          <w:b/>
        </w:rPr>
      </w:pPr>
    </w:p>
    <w:p w14:paraId="317DFF01" w14:textId="77777777" w:rsidR="00977127" w:rsidRDefault="00977127" w:rsidP="00977127">
      <w:pPr>
        <w:rPr>
          <w:rFonts w:ascii="Times New Roman" w:hAnsi="Times New Roman" w:cs="Times New Roman"/>
          <w:b/>
        </w:rPr>
      </w:pPr>
      <w:r>
        <w:rPr>
          <w:rFonts w:ascii="Times New Roman" w:hAnsi="Times New Roman" w:cs="Times New Roman"/>
          <w:b/>
        </w:rPr>
        <w:t>5</w:t>
      </w:r>
      <w:r w:rsidRPr="00B37CE9">
        <w:rPr>
          <w:rFonts w:ascii="Times New Roman" w:hAnsi="Times New Roman" w:cs="Times New Roman"/>
          <w:b/>
        </w:rPr>
        <w:t>. Discussion:</w:t>
      </w:r>
    </w:p>
    <w:p w14:paraId="19C10DD4" w14:textId="40515256" w:rsidR="00E4615F" w:rsidRPr="008E4CF8" w:rsidRDefault="00E4615F" w:rsidP="00E4615F">
      <w:pPr>
        <w:jc w:val="both"/>
        <w:rPr>
          <w:rFonts w:ascii="Times New Roman" w:hAnsi="Times New Roman" w:cs="Times New Roman"/>
        </w:rPr>
      </w:pPr>
      <w:r>
        <w:rPr>
          <w:rFonts w:ascii="Times New Roman" w:hAnsi="Times New Roman" w:cs="Times New Roman"/>
        </w:rPr>
        <w:t>None, it was straight forward.</w:t>
      </w:r>
      <w:r w:rsidR="00B9098F">
        <w:rPr>
          <w:rFonts w:ascii="Times New Roman" w:hAnsi="Times New Roman" w:cs="Times New Roman"/>
        </w:rPr>
        <w:t xml:space="preserve"> No special libraries imported other than Scanner.</w:t>
      </w:r>
    </w:p>
    <w:p w14:paraId="1E3C3072" w14:textId="77777777" w:rsidR="00E4615F" w:rsidRPr="008E4CF8" w:rsidRDefault="00E4615F" w:rsidP="00296273">
      <w:pPr>
        <w:jc w:val="both"/>
        <w:rPr>
          <w:rFonts w:ascii="Times New Roman" w:hAnsi="Times New Roman" w:cs="Times New Roman"/>
        </w:rPr>
      </w:pPr>
    </w:p>
    <w:p w14:paraId="061B4242" w14:textId="77777777" w:rsidR="00296273" w:rsidRPr="008E4CF8" w:rsidRDefault="00296273" w:rsidP="0028090E">
      <w:pPr>
        <w:jc w:val="both"/>
        <w:rPr>
          <w:rFonts w:ascii="Times New Roman" w:hAnsi="Times New Roman" w:cs="Times New Roman"/>
        </w:rPr>
      </w:pPr>
    </w:p>
    <w:sectPr w:rsidR="00296273" w:rsidRPr="008E4CF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D0345" w14:textId="77777777" w:rsidR="00EC519E" w:rsidRDefault="00EC519E" w:rsidP="005D246F">
      <w:pPr>
        <w:spacing w:after="0" w:line="240" w:lineRule="auto"/>
      </w:pPr>
      <w:r>
        <w:separator/>
      </w:r>
    </w:p>
  </w:endnote>
  <w:endnote w:type="continuationSeparator" w:id="0">
    <w:p w14:paraId="1447873D" w14:textId="77777777" w:rsidR="00EC519E" w:rsidRDefault="00EC519E" w:rsidP="005D246F">
      <w:pPr>
        <w:spacing w:after="0" w:line="240" w:lineRule="auto"/>
      </w:pPr>
      <w:r>
        <w:continuationSeparator/>
      </w:r>
    </w:p>
  </w:endnote>
  <w:endnote w:type="continuationNotice" w:id="1">
    <w:p w14:paraId="2296271D" w14:textId="77777777" w:rsidR="00EC519E" w:rsidRDefault="00EC51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513061249"/>
      <w:docPartObj>
        <w:docPartGallery w:val="Page Numbers (Bottom of Page)"/>
        <w:docPartUnique/>
      </w:docPartObj>
    </w:sdtPr>
    <w:sdtEndPr>
      <w:rPr>
        <w:noProof/>
      </w:rPr>
    </w:sdtEndPr>
    <w:sdtContent>
      <w:p w14:paraId="5EC9A455" w14:textId="619B54EE" w:rsidR="005D246F" w:rsidRPr="005D246F" w:rsidRDefault="005D246F">
        <w:pPr>
          <w:pStyle w:val="Footer"/>
          <w:jc w:val="center"/>
          <w:rPr>
            <w:rFonts w:ascii="Times New Roman" w:hAnsi="Times New Roman" w:cs="Times New Roman"/>
            <w:sz w:val="20"/>
            <w:szCs w:val="20"/>
          </w:rPr>
        </w:pPr>
        <w:r w:rsidRPr="005D246F">
          <w:rPr>
            <w:rFonts w:ascii="Times New Roman" w:hAnsi="Times New Roman" w:cs="Times New Roman"/>
            <w:sz w:val="20"/>
            <w:szCs w:val="20"/>
          </w:rPr>
          <w:fldChar w:fldCharType="begin"/>
        </w:r>
        <w:r w:rsidRPr="005D246F">
          <w:rPr>
            <w:rFonts w:ascii="Times New Roman" w:hAnsi="Times New Roman" w:cs="Times New Roman"/>
            <w:sz w:val="20"/>
            <w:szCs w:val="20"/>
          </w:rPr>
          <w:instrText xml:space="preserve"> PAGE   \* MERGEFORMAT </w:instrText>
        </w:r>
        <w:r w:rsidRPr="005D246F">
          <w:rPr>
            <w:rFonts w:ascii="Times New Roman" w:hAnsi="Times New Roman" w:cs="Times New Roman"/>
            <w:sz w:val="20"/>
            <w:szCs w:val="20"/>
          </w:rPr>
          <w:fldChar w:fldCharType="separate"/>
        </w:r>
        <w:r w:rsidR="00F81D57">
          <w:rPr>
            <w:rFonts w:ascii="Times New Roman" w:hAnsi="Times New Roman" w:cs="Times New Roman"/>
            <w:noProof/>
            <w:sz w:val="20"/>
            <w:szCs w:val="20"/>
          </w:rPr>
          <w:t>11</w:t>
        </w:r>
        <w:r w:rsidRPr="005D246F">
          <w:rPr>
            <w:rFonts w:ascii="Times New Roman" w:hAnsi="Times New Roman" w:cs="Times New Roman"/>
            <w:noProof/>
            <w:sz w:val="20"/>
            <w:szCs w:val="20"/>
          </w:rPr>
          <w:fldChar w:fldCharType="end"/>
        </w:r>
      </w:p>
    </w:sdtContent>
  </w:sdt>
  <w:p w14:paraId="78B24038" w14:textId="77777777" w:rsidR="005D246F" w:rsidRPr="005D246F" w:rsidRDefault="005D246F">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CCC5D" w14:textId="77777777" w:rsidR="00EC519E" w:rsidRDefault="00EC519E" w:rsidP="005D246F">
      <w:pPr>
        <w:spacing w:after="0" w:line="240" w:lineRule="auto"/>
      </w:pPr>
      <w:r>
        <w:separator/>
      </w:r>
    </w:p>
  </w:footnote>
  <w:footnote w:type="continuationSeparator" w:id="0">
    <w:p w14:paraId="326A89D8" w14:textId="77777777" w:rsidR="00EC519E" w:rsidRDefault="00EC519E" w:rsidP="005D246F">
      <w:pPr>
        <w:spacing w:after="0" w:line="240" w:lineRule="auto"/>
      </w:pPr>
      <w:r>
        <w:continuationSeparator/>
      </w:r>
    </w:p>
  </w:footnote>
  <w:footnote w:type="continuationNotice" w:id="1">
    <w:p w14:paraId="22B2279E" w14:textId="77777777" w:rsidR="00EC519E" w:rsidRDefault="00EC51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4F795" w14:textId="77777777" w:rsidR="00351F80" w:rsidRDefault="00351F8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ven morrissey">
    <w15:presenceInfo w15:providerId="Windows Live" w15:userId="a9cab5137bd75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26"/>
    <w:rsid w:val="000A2E40"/>
    <w:rsid w:val="000A6223"/>
    <w:rsid w:val="000B3B00"/>
    <w:rsid w:val="00131AF5"/>
    <w:rsid w:val="00143A4C"/>
    <w:rsid w:val="00187DA9"/>
    <w:rsid w:val="001B6882"/>
    <w:rsid w:val="001B70FE"/>
    <w:rsid w:val="001D148D"/>
    <w:rsid w:val="002305E0"/>
    <w:rsid w:val="0028090E"/>
    <w:rsid w:val="00283BF7"/>
    <w:rsid w:val="00290E70"/>
    <w:rsid w:val="00296273"/>
    <w:rsid w:val="002D307F"/>
    <w:rsid w:val="002F50EB"/>
    <w:rsid w:val="003269DE"/>
    <w:rsid w:val="00351F80"/>
    <w:rsid w:val="00366D46"/>
    <w:rsid w:val="00397473"/>
    <w:rsid w:val="00467071"/>
    <w:rsid w:val="00477F52"/>
    <w:rsid w:val="00500AD0"/>
    <w:rsid w:val="005235C9"/>
    <w:rsid w:val="00534651"/>
    <w:rsid w:val="00567101"/>
    <w:rsid w:val="00573F13"/>
    <w:rsid w:val="005B7B26"/>
    <w:rsid w:val="005D246F"/>
    <w:rsid w:val="00635B64"/>
    <w:rsid w:val="006452B5"/>
    <w:rsid w:val="006A74BD"/>
    <w:rsid w:val="006D6CFB"/>
    <w:rsid w:val="00707FDE"/>
    <w:rsid w:val="00711D33"/>
    <w:rsid w:val="00756D82"/>
    <w:rsid w:val="00762168"/>
    <w:rsid w:val="00765744"/>
    <w:rsid w:val="008A5CF3"/>
    <w:rsid w:val="008E4CF8"/>
    <w:rsid w:val="0093260E"/>
    <w:rsid w:val="009365B0"/>
    <w:rsid w:val="00944DF7"/>
    <w:rsid w:val="00957655"/>
    <w:rsid w:val="0097404C"/>
    <w:rsid w:val="00977127"/>
    <w:rsid w:val="00980202"/>
    <w:rsid w:val="00986477"/>
    <w:rsid w:val="009C6609"/>
    <w:rsid w:val="00A00C1E"/>
    <w:rsid w:val="00A07650"/>
    <w:rsid w:val="00A440A5"/>
    <w:rsid w:val="00A70775"/>
    <w:rsid w:val="00A91DDD"/>
    <w:rsid w:val="00AE24EB"/>
    <w:rsid w:val="00B30045"/>
    <w:rsid w:val="00B37CE9"/>
    <w:rsid w:val="00B9098F"/>
    <w:rsid w:val="00BF1E0B"/>
    <w:rsid w:val="00C143E4"/>
    <w:rsid w:val="00C5621C"/>
    <w:rsid w:val="00C63F4A"/>
    <w:rsid w:val="00C97935"/>
    <w:rsid w:val="00DD3DC6"/>
    <w:rsid w:val="00E4124A"/>
    <w:rsid w:val="00E4615F"/>
    <w:rsid w:val="00E60159"/>
    <w:rsid w:val="00E9172A"/>
    <w:rsid w:val="00EB30DB"/>
    <w:rsid w:val="00EC519E"/>
    <w:rsid w:val="00F81D57"/>
    <w:rsid w:val="00FA3BEB"/>
    <w:rsid w:val="00FF1DA6"/>
    <w:rsid w:val="00FF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E5B3"/>
  <w15:docId w15:val="{F0E4B071-B6C3-4A5E-97F2-7AB76FA5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CF8"/>
    <w:pPr>
      <w:ind w:left="720"/>
      <w:contextualSpacing/>
    </w:pPr>
  </w:style>
  <w:style w:type="paragraph" w:customStyle="1" w:styleId="TableParagraph">
    <w:name w:val="Table Paragraph"/>
    <w:basedOn w:val="Normal"/>
    <w:uiPriority w:val="1"/>
    <w:qFormat/>
    <w:rsid w:val="008E4CF8"/>
    <w:pPr>
      <w:widowControl w:val="0"/>
      <w:spacing w:after="0" w:line="240" w:lineRule="auto"/>
    </w:pPr>
  </w:style>
  <w:style w:type="table" w:styleId="TableGrid">
    <w:name w:val="Table Grid"/>
    <w:basedOn w:val="TableNormal"/>
    <w:uiPriority w:val="59"/>
    <w:rsid w:val="008E4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11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1D33"/>
    <w:rPr>
      <w:rFonts w:ascii="Courier New" w:eastAsia="Times New Roman" w:hAnsi="Courier New" w:cs="Courier New"/>
      <w:sz w:val="20"/>
      <w:szCs w:val="20"/>
    </w:rPr>
  </w:style>
  <w:style w:type="character" w:customStyle="1" w:styleId="typ">
    <w:name w:val="typ"/>
    <w:basedOn w:val="DefaultParagraphFont"/>
    <w:rsid w:val="00711D33"/>
  </w:style>
  <w:style w:type="character" w:customStyle="1" w:styleId="pun">
    <w:name w:val="pun"/>
    <w:basedOn w:val="DefaultParagraphFont"/>
    <w:rsid w:val="00711D33"/>
  </w:style>
  <w:style w:type="character" w:customStyle="1" w:styleId="pln">
    <w:name w:val="pln"/>
    <w:basedOn w:val="DefaultParagraphFont"/>
    <w:rsid w:val="00711D33"/>
  </w:style>
  <w:style w:type="character" w:customStyle="1" w:styleId="lit">
    <w:name w:val="lit"/>
    <w:basedOn w:val="DefaultParagraphFont"/>
    <w:rsid w:val="00711D33"/>
  </w:style>
  <w:style w:type="character" w:customStyle="1" w:styleId="kwd">
    <w:name w:val="kwd"/>
    <w:basedOn w:val="DefaultParagraphFont"/>
    <w:rsid w:val="00711D33"/>
  </w:style>
  <w:style w:type="paragraph" w:styleId="Header">
    <w:name w:val="header"/>
    <w:basedOn w:val="Normal"/>
    <w:link w:val="HeaderChar"/>
    <w:uiPriority w:val="99"/>
    <w:unhideWhenUsed/>
    <w:rsid w:val="005D24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46F"/>
  </w:style>
  <w:style w:type="paragraph" w:styleId="Footer">
    <w:name w:val="footer"/>
    <w:basedOn w:val="Normal"/>
    <w:link w:val="FooterChar"/>
    <w:uiPriority w:val="99"/>
    <w:unhideWhenUsed/>
    <w:rsid w:val="005D24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46F"/>
  </w:style>
  <w:style w:type="paragraph" w:styleId="Revision">
    <w:name w:val="Revision"/>
    <w:hidden/>
    <w:uiPriority w:val="99"/>
    <w:semiHidden/>
    <w:rsid w:val="00351F80"/>
    <w:pPr>
      <w:spacing w:after="0" w:line="240" w:lineRule="auto"/>
    </w:pPr>
  </w:style>
  <w:style w:type="paragraph" w:styleId="BalloonText">
    <w:name w:val="Balloon Text"/>
    <w:basedOn w:val="Normal"/>
    <w:link w:val="BalloonTextChar"/>
    <w:uiPriority w:val="99"/>
    <w:semiHidden/>
    <w:unhideWhenUsed/>
    <w:rsid w:val="00351F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F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032617">
      <w:bodyDiv w:val="1"/>
      <w:marLeft w:val="0"/>
      <w:marRight w:val="0"/>
      <w:marTop w:val="0"/>
      <w:marBottom w:val="0"/>
      <w:divBdr>
        <w:top w:val="none" w:sz="0" w:space="0" w:color="auto"/>
        <w:left w:val="none" w:sz="0" w:space="0" w:color="auto"/>
        <w:bottom w:val="none" w:sz="0" w:space="0" w:color="auto"/>
        <w:right w:val="none" w:sz="0" w:space="0" w:color="auto"/>
      </w:divBdr>
    </w:div>
    <w:div w:id="5436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Athabasca University</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Dewan</dc:creator>
  <cp:lastModifiedBy>steven morrissey</cp:lastModifiedBy>
  <cp:revision>3</cp:revision>
  <dcterms:created xsi:type="dcterms:W3CDTF">2017-06-20T04:13:00Z</dcterms:created>
  <dcterms:modified xsi:type="dcterms:W3CDTF">2017-06-21T02:05:00Z</dcterms:modified>
</cp:coreProperties>
</file>