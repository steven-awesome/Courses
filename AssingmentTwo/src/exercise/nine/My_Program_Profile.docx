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657" w:type="dxa"/>
        <w:jc w:val="left"/>
        <w:tblInd w:w="0" w:type="dxa"/>
        <w:tblCellMar>
          <w:top w:w="0" w:type="dxa"/>
          <w:left w:w="128" w:type="dxa"/>
          <w:bottom w:w="0" w:type="dxa"/>
          <w:right w:w="108" w:type="dxa"/>
        </w:tblCellMar>
        <w:tblLook w:val="04a0" w:noVBand="1" w:noHBand="0" w:lastColumn="0" w:firstColumn="1" w:lastRow="0" w:firstRow="1"/>
      </w:tblPr>
      <w:tblGrid>
        <w:gridCol w:w="1182"/>
        <w:gridCol w:w="291"/>
        <w:gridCol w:w="3936"/>
        <w:gridCol w:w="1887"/>
        <w:gridCol w:w="291"/>
        <w:gridCol w:w="2069"/>
      </w:tblGrid>
      <w:tr>
        <w:trPr/>
        <w:tc>
          <w:tcPr>
            <w:tcW w:w="9656" w:type="dxa"/>
            <w:gridSpan w:val="6"/>
            <w:tcBorders>
              <w:top w:val="nil"/>
              <w:left w:val="nil"/>
              <w:right w:val="nil"/>
              <w:insideV w:val="nil"/>
            </w:tcBorders>
            <w:shd w:fill="auto" w:val="clear"/>
          </w:tcPr>
          <w:p>
            <w:pPr>
              <w:pStyle w:val="Normal"/>
              <w:spacing w:lineRule="auto" w:line="240" w:before="0" w:after="0"/>
              <w:jc w:val="center"/>
              <w:rPr/>
            </w:pPr>
            <w:r>
              <w:rPr>
                <w:rFonts w:cs="Times New Roman" w:ascii="Times New Roman" w:hAnsi="Times New Roman"/>
                <w:b/>
              </w:rPr>
              <w:t>LEARNING PROFILE FOR ASSIGNMENT#_2_____ AND QUESTION#_9_______</w:t>
            </w:r>
          </w:p>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182" w:type="dxa"/>
            <w:tcBorders/>
            <w:shd w:fill="auto" w:val="clear"/>
            <w:tcMar>
              <w:left w:w="9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Name</w:t>
            </w:r>
          </w:p>
        </w:tc>
        <w:tc>
          <w:tcPr>
            <w:tcW w:w="291" w:type="dxa"/>
            <w:tcBorders/>
            <w:shd w:fill="auto" w:val="clear"/>
            <w:tcMar>
              <w:left w:w="9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6" w:type="dxa"/>
            <w:tcBorders/>
            <w:shd w:fill="auto" w:val="clear"/>
            <w:tcMar>
              <w:left w:w="9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Steven Morrissey</w:t>
            </w:r>
          </w:p>
        </w:tc>
        <w:tc>
          <w:tcPr>
            <w:tcW w:w="1887" w:type="dxa"/>
            <w:tcBorders/>
            <w:shd w:fill="auto" w:val="clear"/>
            <w:tcMar>
              <w:left w:w="9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Due Date</w:t>
            </w:r>
          </w:p>
        </w:tc>
        <w:tc>
          <w:tcPr>
            <w:tcW w:w="291" w:type="dxa"/>
            <w:tcBorders/>
            <w:shd w:fill="auto" w:val="clear"/>
            <w:tcMar>
              <w:left w:w="9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9" w:type="dxa"/>
            <w:tcBorders/>
            <w:shd w:fill="auto" w:val="clear"/>
            <w:tcMar>
              <w:left w:w="9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r>
        <w:trPr/>
        <w:tc>
          <w:tcPr>
            <w:tcW w:w="1182" w:type="dxa"/>
            <w:tcBorders/>
            <w:shd w:fill="auto" w:val="clear"/>
            <w:tcMar>
              <w:left w:w="9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Student ID</w:t>
            </w:r>
          </w:p>
        </w:tc>
        <w:tc>
          <w:tcPr>
            <w:tcW w:w="291" w:type="dxa"/>
            <w:tcBorders/>
            <w:shd w:fill="auto" w:val="clear"/>
            <w:tcMar>
              <w:left w:w="9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6" w:type="dxa"/>
            <w:tcBorders/>
            <w:shd w:fill="auto" w:val="clear"/>
            <w:tcMar>
              <w:left w:w="9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3300222</w:t>
            </w:r>
          </w:p>
        </w:tc>
        <w:tc>
          <w:tcPr>
            <w:tcW w:w="1887" w:type="dxa"/>
            <w:tcBorders/>
            <w:shd w:fill="auto" w:val="clear"/>
            <w:tcMar>
              <w:left w:w="9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Submission Date</w:t>
            </w:r>
          </w:p>
        </w:tc>
        <w:tc>
          <w:tcPr>
            <w:tcW w:w="291" w:type="dxa"/>
            <w:tcBorders/>
            <w:shd w:fill="auto" w:val="clear"/>
            <w:tcMar>
              <w:left w:w="9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9" w:type="dxa"/>
            <w:tcBorders/>
            <w:shd w:fill="auto" w:val="clear"/>
            <w:tcMar>
              <w:left w:w="93"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1. Problem Statement:</w:t>
      </w:r>
    </w:p>
    <w:p>
      <w:pPr>
        <w:pStyle w:val="Normal"/>
        <w:rPr/>
      </w:pPr>
      <w:r>
        <w:rPr/>
        <w:t xml:space="preserve">Create a 10x10 matrix as a 2D array. Assume that a robot is placed in position [0, 0]. Now randomly generate a move. The move could take the robot to one of the eight possible adjacent slots – {up, down, left, right, left-upcorner, left-down-corner, right-up-corner, and right-down-corner} – these slots are represented by {1, 2, 3, 4, 5, 6, 7, 8}. However, at [0, 0], the robot only has three possible slots to m ove to – right, down, right-down-corner. Create another robot called R2 and place it on [9, 9]. Now randomly generate an integer in the range of [1 to 8]. This first random integer corresponds to a possible move for Robot R1. If the move is valid, then move R1 to its new slot. A move is invalid if it takes the robot out of bounds of the [10x10] matrix. If the move is invalid, then keep generating random integers until a valid move is found. Repeat this procedure for the second Robot R2. If both R1 and R2 are in the same slot, then stop, print the final slot, print the sequence of random numbers that led R1 to this slot, and the print the sequence of random numbers that led R2 to the same slot. Implement this program with a Robot class and a MovingRobot subclass. </w:t>
      </w:r>
    </w:p>
    <w:p>
      <w:pPr>
        <w:pStyle w:val="Normal"/>
        <w:rPr/>
      </w:pPr>
      <w:r>
        <w:rPr>
          <w:rFonts w:cs="Times New Roman" w:ascii="Times New Roman" w:hAnsi="Times New Roman"/>
          <w:b/>
        </w:rPr>
        <w:t>2. Description of the Code:</w:t>
      </w:r>
    </w:p>
    <w:p>
      <w:pPr>
        <w:pStyle w:val="Normal"/>
        <w:rPr/>
      </w:pPr>
      <w:r>
        <w:rPr>
          <w:rFonts w:cs="Times New Roman" w:ascii="Times New Roman" w:hAnsi="Times New Roman"/>
          <w:b/>
        </w:rPr>
        <w:t>Consists of 2 classes: Robot, and MovingRobot which extends the former. MovingRobot contains most of the operational logic, which consists of generating moves for a robot, validating the legality of the move, then moving the robot. Then we check to see if the robot occupies the same space as another robot.</w:t>
      </w:r>
    </w:p>
    <w:p>
      <w:pPr>
        <w:pStyle w:val="Normal"/>
        <w:rPr>
          <w:rFonts w:ascii="Times New Roman" w:hAnsi="Times New Roman" w:cs="Times New Roman"/>
          <w:b/>
          <w:b/>
        </w:rPr>
      </w:pPr>
      <w:r>
        <w:rPr>
          <w:rFonts w:cs="Times New Roman" w:ascii="Times New Roman" w:hAnsi="Times New Roman"/>
          <w:b/>
        </w:rPr>
        <w:t>3. Errors and Warnings:</w:t>
      </w:r>
    </w:p>
    <w:p>
      <w:pPr>
        <w:pStyle w:val="Normal"/>
        <w:jc w:val="center"/>
        <w:rPr>
          <w:rFonts w:ascii="Times New Roman" w:hAnsi="Times New Roman" w:cs="Times New Roman"/>
        </w:rPr>
      </w:pPr>
      <w:r>
        <w:rPr>
          <w:rFonts w:cs="Times New Roman" w:ascii="Times New Roman" w:hAnsi="Times New Roman"/>
        </w:rPr>
        <w:t>Table 1: List of Errors and Warnings Encountered in the Program</w:t>
      </w:r>
    </w:p>
    <w:tbl>
      <w:tblPr>
        <w:tblStyle w:val="TableGrid"/>
        <w:tblW w:w="9577" w:type="dxa"/>
        <w:jc w:val="left"/>
        <w:tblInd w:w="-15" w:type="dxa"/>
        <w:tblCellMar>
          <w:top w:w="0" w:type="dxa"/>
          <w:left w:w="93" w:type="dxa"/>
          <w:bottom w:w="0" w:type="dxa"/>
          <w:right w:w="108" w:type="dxa"/>
        </w:tblCellMar>
        <w:tblLook w:val="04a0" w:noVBand="1" w:noHBand="0" w:lastColumn="0" w:firstColumn="1" w:lastRow="0" w:firstRow="1"/>
      </w:tblPr>
      <w:tblGrid>
        <w:gridCol w:w="468"/>
        <w:gridCol w:w="1170"/>
        <w:gridCol w:w="4860"/>
        <w:gridCol w:w="3078"/>
      </w:tblGrid>
      <w:tr>
        <w:trPr/>
        <w:tc>
          <w:tcPr>
            <w:tcW w:w="468" w:type="dxa"/>
            <w:tcBorders/>
            <w:shd w:fill="auto" w:val="clear"/>
            <w:tcMar>
              <w:left w:w="93"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170" w:type="dxa"/>
            <w:tcBorders/>
            <w:shd w:fill="auto" w:val="clear"/>
            <w:tcMar>
              <w:left w:w="93"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Errors / Warnings</w:t>
            </w:r>
          </w:p>
        </w:tc>
        <w:tc>
          <w:tcPr>
            <w:tcW w:w="4860" w:type="dxa"/>
            <w:tcBorders/>
            <w:shd w:fill="auto" w:val="clear"/>
            <w:tcMar>
              <w:left w:w="93"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Details</w:t>
            </w:r>
          </w:p>
        </w:tc>
        <w:tc>
          <w:tcPr>
            <w:tcW w:w="3078" w:type="dxa"/>
            <w:tcBorders/>
            <w:shd w:fill="auto" w:val="clear"/>
            <w:tcMar>
              <w:left w:w="93"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How I solved them</w:t>
            </w:r>
          </w:p>
        </w:tc>
      </w:tr>
      <w:tr>
        <w:trPr/>
        <w:tc>
          <w:tcPr>
            <w:tcW w:w="468" w:type="dxa"/>
            <w:tcBorders/>
            <w:shd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1</w:t>
            </w:r>
          </w:p>
        </w:tc>
        <w:tc>
          <w:tcPr>
            <w:tcW w:w="1170" w:type="dxa"/>
            <w:tcBorders/>
            <w:shd w:fill="auto" w:val="clear"/>
            <w:tcMar>
              <w:left w:w="93" w:type="dxa"/>
            </w:tcMar>
            <w:vAlign w:val="center"/>
          </w:tcPr>
          <w:p>
            <w:pPr>
              <w:pStyle w:val="Normal"/>
              <w:spacing w:lineRule="auto" w:line="240" w:before="0" w:after="0"/>
              <w:jc w:val="center"/>
              <w:rPr/>
            </w:pPr>
            <w:r>
              <w:rPr>
                <w:rFonts w:cs="Times New Roman" w:ascii="Times New Roman" w:hAnsi="Times New Roman"/>
              </w:rPr>
              <w:t>W1</w:t>
            </w:r>
          </w:p>
        </w:tc>
        <w:tc>
          <w:tcPr>
            <w:tcW w:w="4860" w:type="dxa"/>
            <w:tcBorders/>
            <w:shd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Created a block inside a functional call instead of using just straight lambda function</w:t>
            </w:r>
          </w:p>
        </w:tc>
        <w:tc>
          <w:tcPr>
            <w:tcW w:w="3078" w:type="dxa"/>
            <w:tcBorders/>
            <w:shd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Replaced block with lambda function which also made it easier to read</w:t>
            </w:r>
          </w:p>
        </w:tc>
      </w:tr>
      <w:tr>
        <w:trPr/>
        <w:tc>
          <w:tcPr>
            <w:tcW w:w="468" w:type="dxa"/>
            <w:tcBorders/>
            <w:shd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2</w:t>
            </w:r>
          </w:p>
        </w:tc>
        <w:tc>
          <w:tcPr>
            <w:tcW w:w="1170" w:type="dxa"/>
            <w:tcBorders/>
            <w:shd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3</w:t>
            </w:r>
          </w:p>
        </w:tc>
        <w:tc>
          <w:tcPr>
            <w:tcW w:w="1170" w:type="dxa"/>
            <w:tcBorders/>
            <w:shd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93"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4</w:t>
            </w:r>
          </w:p>
        </w:tc>
        <w:tc>
          <w:tcPr>
            <w:tcW w:w="1170" w:type="dxa"/>
            <w:tcBorders/>
            <w:shd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5</w:t>
            </w:r>
          </w:p>
        </w:tc>
        <w:tc>
          <w:tcPr>
            <w:tcW w:w="1170" w:type="dxa"/>
            <w:tcBorders/>
            <w:shd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4. Sample Input and Output:</w:t>
      </w:r>
    </w:p>
    <w:p>
      <w:pPr>
        <w:pStyle w:val="Normal"/>
        <w:rPr>
          <w:rFonts w:ascii="Times New Roman" w:hAnsi="Times New Roman" w:cs="Times New Roman"/>
          <w:b/>
          <w:b/>
        </w:rPr>
      </w:pPr>
      <w:r>
        <w:rPr>
          <w:rFonts w:cs="Times New Roman" w:ascii="Times New Roman" w:hAnsi="Times New Roman"/>
          <w:b/>
        </w:rPr>
        <w:t xml:space="preserve">I wrote a few junit tests for this exercise as it can easily be tested by unit tests. They include: </w:t>
      </w:r>
    </w:p>
    <w:p>
      <w:pPr>
        <w:pStyle w:val="Normal"/>
        <w:rPr>
          <w:rFonts w:ascii="Times New Roman" w:hAnsi="Times New Roman" w:cs="Times New Roman"/>
          <w:b/>
          <w:b/>
        </w:rPr>
      </w:pPr>
      <w:r>
        <w:rPr>
          <w:rFonts w:cs="Times New Roman" w:ascii="Times New Roman" w:hAnsi="Times New Roman"/>
          <w:b/>
        </w:rPr>
        <w:t>-a subset of the validateNextMove paths to be tested</w:t>
      </w:r>
    </w:p>
    <w:p>
      <w:pPr>
        <w:pStyle w:val="Normal"/>
        <w:rPr>
          <w:rFonts w:ascii="Times New Roman" w:hAnsi="Times New Roman" w:cs="Times New Roman"/>
          <w:b/>
          <w:b/>
        </w:rPr>
      </w:pPr>
      <w:r>
        <w:rPr>
          <w:rFonts w:cs="Times New Roman" w:ascii="Times New Roman" w:hAnsi="Times New Roman"/>
          <w:b/>
        </w:rPr>
        <w:t>-sameSlot test for both happy and negative path</w:t>
      </w:r>
    </w:p>
    <w:p>
      <w:pPr>
        <w:pStyle w:val="Normal"/>
        <w:rPr>
          <w:rFonts w:ascii="Times New Roman" w:hAnsi="Times New Roman" w:cs="Times New Roman"/>
          <w:b/>
          <w:b/>
        </w:rPr>
      </w:pPr>
      <w:r>
        <w:rPr>
          <w:rFonts w:cs="Times New Roman" w:ascii="Times New Roman" w:hAnsi="Times New Roman"/>
          <w:b/>
        </w:rPr>
        <w:t>-printMoves test with 2 moves in the list (none more needed)</w:t>
      </w:r>
    </w:p>
    <w:p>
      <w:pPr>
        <w:pStyle w:val="Normal"/>
        <w:rPr>
          <w:rFonts w:ascii="Times New Roman" w:hAnsi="Times New Roman" w:cs="Times New Roman"/>
          <w:ins w:id="0" w:author="steven morrissey" w:date="2017-06-19T21:09:00Z"/>
          <w:b/>
          <w:b/>
        </w:rPr>
      </w:pPr>
      <w:r>
        <w:rPr>
          <w:rFonts w:cs="Times New Roman" w:ascii="Times New Roman" w:hAnsi="Times New Roman"/>
          <w:b/>
        </w:rPr>
        <w:t>-move() test that verifies after a move is performed that the coordinates have been updated</w:t>
      </w:r>
    </w:p>
    <w:p>
      <w:pPr>
        <w:pStyle w:val="Normal"/>
        <w:rPr>
          <w:rFonts w:ascii="Times New Roman" w:hAnsi="Times New Roman" w:cs="Times New Roman"/>
          <w:b/>
          <w:b/>
        </w:rPr>
      </w:pPr>
      <w:r>
        <w:rPr>
          <w:rFonts w:cs="Times New Roman" w:ascii="Times New Roman" w:hAnsi="Times New Roman"/>
          <w:b/>
        </w:rPr>
        <w:t>5. Discussion:</w:t>
      </w:r>
    </w:p>
    <w:p>
      <w:pPr>
        <w:pStyle w:val="Normal"/>
        <w:spacing w:before="0" w:after="200"/>
        <w:jc w:val="both"/>
        <w:rPr/>
      </w:pPr>
      <w:r>
        <w:rPr/>
        <w:t>One part I was unsure about was printMoves(). The method is called “print moves”, but it has a return value of String… which made me think ok, well dont “print” the moves, just return them as a string and System.out.println them inside of main() when needed. It also made me think that it would be easier that way as you can’t identify which robot is which from the object; so identifying them inside main() and then just appending the returned moves list after seemed logical.</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2253680"/>
    </w:sdtPr>
    <w:sdtContent>
      <w:p>
        <w:pPr>
          <w:pStyle w:val="Footer"/>
          <w:jc w:val="center"/>
          <w:rPr/>
        </w:pPr>
        <w:r>
          <w:rPr/>
          <w:fldChar w:fldCharType="begin"/>
        </w:r>
        <w:r>
          <w:instrText> PAGE </w:instrText>
        </w:r>
        <w:r>
          <w:fldChar w:fldCharType="separate"/>
        </w:r>
        <w:r>
          <w:t>2</w:t>
        </w:r>
        <w:r>
          <w:fldChar w:fldCharType="end"/>
        </w:r>
      </w:p>
    </w:sdtContent>
  </w:sdt>
  <w:p>
    <w:pPr>
      <w:pStyle w:val="Footer"/>
      <w:rPr>
        <w:rFonts w:ascii="Times New Roman" w:hAnsi="Times New Roman" w:cs="Times New Roman"/>
        <w:sz w:val="20"/>
        <w:szCs w:val="20"/>
      </w:rPr>
    </w:pPr>
    <w:r>
      <w:rPr>
        <w:rFonts w:cs="Times New Roman" w:ascii="Times New Roman" w:hAnsi="Times New Roman"/>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11d33"/>
    <w:rPr>
      <w:rFonts w:ascii="Courier New" w:hAnsi="Courier New" w:eastAsia="Times New Roman" w:cs="Courier New"/>
      <w:sz w:val="20"/>
      <w:szCs w:val="20"/>
    </w:rPr>
  </w:style>
  <w:style w:type="character" w:styleId="Typ" w:customStyle="1">
    <w:name w:val="typ"/>
    <w:basedOn w:val="DefaultParagraphFont"/>
    <w:qFormat/>
    <w:rsid w:val="00711d33"/>
    <w:rPr/>
  </w:style>
  <w:style w:type="character" w:styleId="Pun" w:customStyle="1">
    <w:name w:val="pun"/>
    <w:basedOn w:val="DefaultParagraphFont"/>
    <w:qFormat/>
    <w:rsid w:val="00711d33"/>
    <w:rPr/>
  </w:style>
  <w:style w:type="character" w:styleId="Pln" w:customStyle="1">
    <w:name w:val="pln"/>
    <w:basedOn w:val="DefaultParagraphFont"/>
    <w:qFormat/>
    <w:rsid w:val="00711d33"/>
    <w:rPr/>
  </w:style>
  <w:style w:type="character" w:styleId="Lit" w:customStyle="1">
    <w:name w:val="lit"/>
    <w:basedOn w:val="DefaultParagraphFont"/>
    <w:qFormat/>
    <w:rsid w:val="00711d33"/>
    <w:rPr/>
  </w:style>
  <w:style w:type="character" w:styleId="Kwd" w:customStyle="1">
    <w:name w:val="kwd"/>
    <w:basedOn w:val="DefaultParagraphFont"/>
    <w:qFormat/>
    <w:rsid w:val="00711d33"/>
    <w:rPr/>
  </w:style>
  <w:style w:type="character" w:styleId="HeaderChar" w:customStyle="1">
    <w:name w:val="Header Char"/>
    <w:basedOn w:val="DefaultParagraphFont"/>
    <w:link w:val="Header"/>
    <w:uiPriority w:val="99"/>
    <w:qFormat/>
    <w:rsid w:val="005d246f"/>
    <w:rPr/>
  </w:style>
  <w:style w:type="character" w:styleId="FooterChar" w:customStyle="1">
    <w:name w:val="Footer Char"/>
    <w:basedOn w:val="DefaultParagraphFont"/>
    <w:link w:val="Footer"/>
    <w:uiPriority w:val="99"/>
    <w:qFormat/>
    <w:rsid w:val="005d246f"/>
    <w:rPr/>
  </w:style>
  <w:style w:type="character" w:styleId="BalloonTextChar" w:customStyle="1">
    <w:name w:val="Balloon Text Char"/>
    <w:basedOn w:val="DefaultParagraphFont"/>
    <w:link w:val="BalloonText"/>
    <w:uiPriority w:val="99"/>
    <w:semiHidden/>
    <w:qFormat/>
    <w:rsid w:val="00351f80"/>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e4cf8"/>
    <w:pPr>
      <w:spacing w:before="0" w:after="200"/>
      <w:ind w:left="720" w:hanging="0"/>
      <w:contextualSpacing/>
    </w:pPr>
    <w:rPr/>
  </w:style>
  <w:style w:type="paragraph" w:styleId="TableParagraph" w:customStyle="1">
    <w:name w:val="Table Paragraph"/>
    <w:basedOn w:val="Normal"/>
    <w:uiPriority w:val="1"/>
    <w:qFormat/>
    <w:rsid w:val="008e4cf8"/>
    <w:pPr>
      <w:widowControl w:val="false"/>
      <w:spacing w:lineRule="auto" w:line="240" w:before="0" w:after="0"/>
    </w:pPr>
    <w:rPr/>
  </w:style>
  <w:style w:type="paragraph" w:styleId="HTMLPreformatted">
    <w:name w:val="HTML Preformatted"/>
    <w:basedOn w:val="Normal"/>
    <w:link w:val="HTMLPreformattedChar"/>
    <w:uiPriority w:val="99"/>
    <w:semiHidden/>
    <w:unhideWhenUsed/>
    <w:qFormat/>
    <w:rsid w:val="00711d3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
    <w:name w:val="Header"/>
    <w:basedOn w:val="Normal"/>
    <w:link w:val="HeaderChar"/>
    <w:uiPriority w:val="99"/>
    <w:unhideWhenUsed/>
    <w:rsid w:val="005d246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246f"/>
    <w:pPr>
      <w:tabs>
        <w:tab w:val="center" w:pos="4680" w:leader="none"/>
        <w:tab w:val="right" w:pos="9360" w:leader="none"/>
      </w:tabs>
      <w:spacing w:lineRule="auto" w:line="240" w:before="0" w:after="0"/>
    </w:pPr>
    <w:rPr/>
  </w:style>
  <w:style w:type="paragraph" w:styleId="Revision">
    <w:name w:val="Revision"/>
    <w:uiPriority w:val="99"/>
    <w:semiHidden/>
    <w:qFormat/>
    <w:rsid w:val="00351f80"/>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351f8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e4c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Application>LibreOffice/5.3.1.2$Linux_X86_64 LibreOffice_project/30m0$Build-2</Application>
  <Pages>2</Pages>
  <Words>509</Words>
  <Characters>2352</Characters>
  <CharactersWithSpaces>2828</CharactersWithSpaces>
  <Paragraphs>38</Paragraphs>
  <Company>Athabasca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2017-06-20T04:13:00Z</dcterms:created>
  <dc:creator>Dr. M Dewan</dc:creator>
  <dc:description/>
  <dc:language>en-AU</dc:language>
  <cp:lastModifiedBy/>
  <dcterms:modified xsi:type="dcterms:W3CDTF">2017-09-18T02:07:03Z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Athabasca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